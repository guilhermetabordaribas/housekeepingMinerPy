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878DA" w14:textId="460CD0C5" w:rsidR="00BF4A4A" w:rsidRDefault="00BF4A4A" w:rsidP="00CC4BB8">
      <w:pPr>
        <w:jc w:val="both"/>
        <w:rPr>
          <w:ins w:id="0" w:author="Taborda Ribas, Guilherme" w:date="2024-05-31T14:12:00Z" w16du:dateUtc="2024-05-31T18:12:00Z"/>
          <w:rFonts w:ascii="Arial" w:hAnsi="Arial" w:cs="Arial"/>
          <w:b/>
          <w:bCs/>
          <w:sz w:val="28"/>
          <w:szCs w:val="28"/>
        </w:rPr>
      </w:pPr>
      <w:commentRangeStart w:id="1"/>
      <w:commentRangeStart w:id="2"/>
      <w:r>
        <w:rPr>
          <w:rFonts w:ascii="Arial" w:hAnsi="Arial" w:cs="Arial"/>
          <w:b/>
          <w:bCs/>
          <w:sz w:val="28"/>
          <w:szCs w:val="28"/>
        </w:rPr>
        <w:t>Background</w:t>
      </w:r>
      <w:commentRangeEnd w:id="1"/>
      <w:r w:rsidR="00361EEB">
        <w:rPr>
          <w:rStyle w:val="CommentReference"/>
        </w:rPr>
        <w:commentReference w:id="1"/>
      </w:r>
      <w:commentRangeEnd w:id="2"/>
      <w:r w:rsidR="006428A0">
        <w:rPr>
          <w:rStyle w:val="CommentReference"/>
        </w:rPr>
        <w:commentReference w:id="2"/>
      </w:r>
    </w:p>
    <w:p w14:paraId="10BB9945" w14:textId="77777777" w:rsidR="007D172C" w:rsidRDefault="007D172C" w:rsidP="00CC4BB8">
      <w:pPr>
        <w:jc w:val="both"/>
        <w:rPr>
          <w:ins w:id="3" w:author="Taborda Ribas, Guilherme" w:date="2024-05-31T14:12:00Z" w16du:dateUtc="2024-05-31T18:12:00Z"/>
          <w:rFonts w:ascii="Arial" w:hAnsi="Arial" w:cs="Arial"/>
          <w:b/>
          <w:bCs/>
          <w:sz w:val="28"/>
          <w:szCs w:val="28"/>
        </w:rPr>
      </w:pPr>
    </w:p>
    <w:p w14:paraId="3AD91B84" w14:textId="69D2B6AA" w:rsidR="007D172C" w:rsidRDefault="007D172C" w:rsidP="00CC4BB8">
      <w:pPr>
        <w:jc w:val="both"/>
        <w:rPr>
          <w:rFonts w:ascii="Arial" w:hAnsi="Arial" w:cs="Arial"/>
          <w:b/>
          <w:bCs/>
          <w:sz w:val="28"/>
          <w:szCs w:val="28"/>
        </w:rPr>
      </w:pPr>
      <w:ins w:id="4" w:author="Taborda Ribas, Guilherme" w:date="2024-05-31T14:12:00Z" w16du:dateUtc="2024-05-31T18:12:00Z">
        <w:r>
          <w:rPr>
            <w:rFonts w:ascii="Arial" w:hAnsi="Arial" w:cs="Arial"/>
            <w:b/>
            <w:bCs/>
            <w:sz w:val="28"/>
            <w:szCs w:val="28"/>
          </w:rPr>
          <w:t xml:space="preserve">###CITE THIS </w:t>
        </w:r>
        <w:r w:rsidRPr="007D172C">
          <w:rPr>
            <w:rFonts w:ascii="Arial" w:hAnsi="Arial" w:cs="Arial"/>
            <w:b/>
            <w:bCs/>
            <w:sz w:val="28"/>
            <w:szCs w:val="28"/>
          </w:rPr>
          <w:t>PMC7778946</w:t>
        </w:r>
      </w:ins>
    </w:p>
    <w:p w14:paraId="7ABF236B" w14:textId="37F7D803" w:rsidR="003A299F" w:rsidRDefault="00C90C80" w:rsidP="00CC4BB8">
      <w:pPr>
        <w:jc w:val="both"/>
        <w:rPr>
          <w:rFonts w:ascii="Arial" w:hAnsi="Arial" w:cs="Arial"/>
        </w:rPr>
      </w:pPr>
      <w:r>
        <w:rPr>
          <w:rFonts w:ascii="Arial" w:hAnsi="Arial" w:cs="Arial"/>
        </w:rPr>
        <w:t>To calculate the differential expression of genes</w:t>
      </w:r>
      <w:r w:rsidR="006F55C1">
        <w:rPr>
          <w:rFonts w:ascii="Arial" w:hAnsi="Arial" w:cs="Arial"/>
        </w:rPr>
        <w:t xml:space="preserve">, </w:t>
      </w:r>
      <w:r w:rsidR="003A299F">
        <w:rPr>
          <w:rFonts w:ascii="Arial" w:hAnsi="Arial" w:cs="Arial"/>
        </w:rPr>
        <w:t>find biomarkers</w:t>
      </w:r>
      <w:r w:rsidR="006F55C1">
        <w:rPr>
          <w:rFonts w:ascii="Arial" w:hAnsi="Arial" w:cs="Arial"/>
        </w:rPr>
        <w:t xml:space="preserve"> and even model machine learning predictors,</w:t>
      </w:r>
      <w:r>
        <w:rPr>
          <w:rFonts w:ascii="Arial" w:hAnsi="Arial" w:cs="Arial"/>
        </w:rPr>
        <w:t xml:space="preserve"> it is fundamental to normalize the data</w:t>
      </w:r>
      <w:r w:rsidR="006F55C1">
        <w:rPr>
          <w:rFonts w:ascii="Arial" w:hAnsi="Arial" w:cs="Arial"/>
        </w:rPr>
        <w:t xml:space="preserve"> expression</w:t>
      </w:r>
      <w:r>
        <w:rPr>
          <w:rFonts w:ascii="Arial" w:hAnsi="Arial" w:cs="Arial"/>
        </w:rPr>
        <w:t xml:space="preserve"> using </w:t>
      </w:r>
      <w:r w:rsidR="00361EEB">
        <w:rPr>
          <w:rFonts w:ascii="Arial" w:hAnsi="Arial" w:cs="Arial"/>
        </w:rPr>
        <w:t>baseline</w:t>
      </w:r>
      <w:r>
        <w:rPr>
          <w:rFonts w:ascii="Arial" w:hAnsi="Arial" w:cs="Arial"/>
        </w:rPr>
        <w:t xml:space="preserve"> levels of control genes, also named housekeeping genes. The current</w:t>
      </w:r>
      <w:r w:rsidR="00AB256D">
        <w:rPr>
          <w:rFonts w:ascii="Arial" w:hAnsi="Arial" w:cs="Arial"/>
        </w:rPr>
        <w:t xml:space="preserve"> </w:t>
      </w:r>
      <w:r w:rsidR="00361EEB">
        <w:rPr>
          <w:rFonts w:ascii="Arial" w:hAnsi="Arial" w:cs="Arial"/>
        </w:rPr>
        <w:t xml:space="preserve">benchmark </w:t>
      </w:r>
      <w:r>
        <w:rPr>
          <w:rFonts w:ascii="Arial" w:hAnsi="Arial" w:cs="Arial"/>
        </w:rPr>
        <w:t xml:space="preserve">methods to normalize </w:t>
      </w:r>
      <w:r w:rsidR="00AB256D">
        <w:rPr>
          <w:rFonts w:ascii="Arial" w:hAnsi="Arial" w:cs="Arial"/>
        </w:rPr>
        <w:t xml:space="preserve">transcript </w:t>
      </w:r>
      <w:r>
        <w:rPr>
          <w:rFonts w:ascii="Arial" w:hAnsi="Arial" w:cs="Arial"/>
        </w:rPr>
        <w:t xml:space="preserve">expression data </w:t>
      </w:r>
      <w:r w:rsidR="0000329A">
        <w:rPr>
          <w:rFonts w:ascii="Arial" w:hAnsi="Arial" w:cs="Arial"/>
        </w:rPr>
        <w:t>in RNA-Seq experiments</w:t>
      </w:r>
      <w:r w:rsidR="006F55C1">
        <w:rPr>
          <w:rFonts w:ascii="Arial" w:hAnsi="Arial" w:cs="Arial"/>
        </w:rPr>
        <w:t xml:space="preserve"> </w:t>
      </w:r>
      <w:r>
        <w:rPr>
          <w:rFonts w:ascii="Arial" w:hAnsi="Arial" w:cs="Arial"/>
        </w:rPr>
        <w:t>are</w:t>
      </w:r>
      <w:r w:rsidR="00E154B4">
        <w:rPr>
          <w:rFonts w:ascii="Arial" w:hAnsi="Arial" w:cs="Arial"/>
        </w:rPr>
        <w:t xml:space="preserve"> MRN and TMM</w:t>
      </w:r>
      <w:ins w:id="5" w:author="Taborda Ribas, Guilherme" w:date="2024-04-22T09:42:00Z">
        <w:r w:rsidR="006F55C1">
          <w:rPr>
            <w:rFonts w:ascii="Arial" w:hAnsi="Arial" w:cs="Arial"/>
          </w:rPr>
          <w:t>,</w:t>
        </w:r>
      </w:ins>
      <w:r w:rsidR="00E154B4">
        <w:rPr>
          <w:rFonts w:ascii="Arial" w:hAnsi="Arial" w:cs="Arial"/>
        </w:rPr>
        <w:t xml:space="preserve"> included </w:t>
      </w:r>
      <w:r w:rsidR="00361EEB">
        <w:rPr>
          <w:rFonts w:ascii="Arial" w:hAnsi="Arial" w:cs="Arial"/>
        </w:rPr>
        <w:t>in p</w:t>
      </w:r>
      <w:r w:rsidR="00E154B4">
        <w:rPr>
          <w:rFonts w:ascii="Arial" w:hAnsi="Arial" w:cs="Arial"/>
        </w:rPr>
        <w:t>ackages DESeq2 (</w:t>
      </w:r>
      <w:r w:rsidR="00E154B4" w:rsidRPr="00E154B4">
        <w:rPr>
          <w:rFonts w:ascii="Arial" w:hAnsi="Arial" w:cs="Arial"/>
        </w:rPr>
        <w:t>PMID: 25516281</w:t>
      </w:r>
      <w:r w:rsidR="00E154B4">
        <w:rPr>
          <w:rFonts w:ascii="Arial" w:hAnsi="Arial" w:cs="Arial"/>
        </w:rPr>
        <w:t xml:space="preserve">) and </w:t>
      </w:r>
      <w:proofErr w:type="spellStart"/>
      <w:r w:rsidR="00E154B4">
        <w:rPr>
          <w:rFonts w:ascii="Arial" w:hAnsi="Arial" w:cs="Arial"/>
        </w:rPr>
        <w:t>EdgeR</w:t>
      </w:r>
      <w:proofErr w:type="spellEnd"/>
      <w:r w:rsidR="00E154B4">
        <w:rPr>
          <w:rFonts w:ascii="Arial" w:hAnsi="Arial" w:cs="Arial"/>
        </w:rPr>
        <w:t xml:space="preserve"> (</w:t>
      </w:r>
      <w:r w:rsidR="00E154B4" w:rsidRPr="00E154B4">
        <w:rPr>
          <w:rFonts w:ascii="Arial" w:hAnsi="Arial" w:cs="Arial"/>
        </w:rPr>
        <w:t>PMC2796818</w:t>
      </w:r>
      <w:r w:rsidR="00E154B4">
        <w:rPr>
          <w:rFonts w:ascii="Arial" w:hAnsi="Arial" w:cs="Arial"/>
        </w:rPr>
        <w:t>)</w:t>
      </w:r>
      <w:r w:rsidR="00361EEB">
        <w:rPr>
          <w:rFonts w:ascii="Arial" w:hAnsi="Arial" w:cs="Arial"/>
        </w:rPr>
        <w:t>,</w:t>
      </w:r>
      <w:r w:rsidR="00E154B4">
        <w:rPr>
          <w:rFonts w:ascii="Arial" w:hAnsi="Arial" w:cs="Arial"/>
        </w:rPr>
        <w:t xml:space="preserve"> respectively. Those methods are based</w:t>
      </w:r>
      <w:r w:rsidR="00AB256D">
        <w:rPr>
          <w:rFonts w:ascii="Arial" w:hAnsi="Arial" w:cs="Arial"/>
        </w:rPr>
        <w:t xml:space="preserve"> on cross-sample normalizations</w:t>
      </w:r>
      <w:r w:rsidR="00E6468D">
        <w:rPr>
          <w:rFonts w:ascii="Arial" w:hAnsi="Arial" w:cs="Arial"/>
        </w:rPr>
        <w:t xml:space="preserve"> (</w:t>
      </w:r>
      <w:r w:rsidR="00E6468D" w:rsidRPr="00E6468D">
        <w:rPr>
          <w:rFonts w:ascii="Arial" w:hAnsi="Arial" w:cs="Arial"/>
        </w:rPr>
        <w:t>PMC8220791 PMID: 30041017</w:t>
      </w:r>
      <w:r w:rsidR="00F15CAD">
        <w:rPr>
          <w:rFonts w:ascii="Arial" w:hAnsi="Arial" w:cs="Arial"/>
        </w:rPr>
        <w:t xml:space="preserve"> </w:t>
      </w:r>
      <w:r w:rsidR="00F15CAD" w:rsidRPr="00F15CAD">
        <w:rPr>
          <w:rFonts w:ascii="Arial" w:hAnsi="Arial" w:cs="Arial"/>
        </w:rPr>
        <w:t>PMC6209231</w:t>
      </w:r>
      <w:r w:rsidR="00E6468D">
        <w:rPr>
          <w:rFonts w:ascii="Arial" w:hAnsi="Arial" w:cs="Arial"/>
        </w:rPr>
        <w:t>)</w:t>
      </w:r>
      <w:r w:rsidR="006F55C1">
        <w:rPr>
          <w:rFonts w:ascii="Arial" w:hAnsi="Arial" w:cs="Arial"/>
        </w:rPr>
        <w:t>, wh</w:t>
      </w:r>
      <w:r w:rsidR="00361EEB">
        <w:rPr>
          <w:rFonts w:ascii="Arial" w:hAnsi="Arial" w:cs="Arial"/>
        </w:rPr>
        <w:t>ich</w:t>
      </w:r>
      <w:r w:rsidR="006F55C1">
        <w:rPr>
          <w:rFonts w:ascii="Arial" w:hAnsi="Arial" w:cs="Arial"/>
        </w:rPr>
        <w:t xml:space="preserve"> can be a source of data leakage and following overfit</w:t>
      </w:r>
      <w:r w:rsidR="003A299F">
        <w:rPr>
          <w:rFonts w:ascii="Arial" w:hAnsi="Arial" w:cs="Arial"/>
        </w:rPr>
        <w:t>ted</w:t>
      </w:r>
      <w:r w:rsidR="006F55C1">
        <w:rPr>
          <w:rFonts w:ascii="Arial" w:hAnsi="Arial" w:cs="Arial"/>
        </w:rPr>
        <w:t xml:space="preserve"> machine learning model</w:t>
      </w:r>
      <w:r w:rsidR="003A299F">
        <w:rPr>
          <w:rFonts w:ascii="Arial" w:hAnsi="Arial" w:cs="Arial"/>
        </w:rPr>
        <w:t xml:space="preserve">s </w:t>
      </w:r>
      <w:r w:rsidR="006F55C1">
        <w:rPr>
          <w:rFonts w:ascii="Arial" w:hAnsi="Arial" w:cs="Arial"/>
        </w:rPr>
        <w:t>(</w:t>
      </w:r>
      <w:r w:rsidR="006F55C1" w:rsidRPr="006F55C1">
        <w:rPr>
          <w:rFonts w:ascii="Arial" w:hAnsi="Arial" w:cs="Arial"/>
        </w:rPr>
        <w:t>PMC10499856</w:t>
      </w:r>
      <w:r w:rsidR="006F55C1">
        <w:rPr>
          <w:rFonts w:ascii="Arial" w:hAnsi="Arial" w:cs="Arial"/>
        </w:rPr>
        <w:t xml:space="preserve"> </w:t>
      </w:r>
      <w:r w:rsidR="006F55C1" w:rsidRPr="006F55C1">
        <w:rPr>
          <w:rFonts w:ascii="Arial" w:hAnsi="Arial" w:cs="Arial"/>
        </w:rPr>
        <w:t>PMC4634915</w:t>
      </w:r>
      <w:r w:rsidR="006F55C1">
        <w:rPr>
          <w:rFonts w:ascii="Arial" w:hAnsi="Arial" w:cs="Arial"/>
        </w:rPr>
        <w:t>)</w:t>
      </w:r>
      <w:r w:rsidR="0000329A">
        <w:rPr>
          <w:rFonts w:ascii="Arial" w:hAnsi="Arial" w:cs="Arial"/>
        </w:rPr>
        <w:t xml:space="preserve">, compromising the reproducibility and generalizations </w:t>
      </w:r>
      <w:r w:rsidR="00B371ED">
        <w:rPr>
          <w:rFonts w:ascii="Arial" w:hAnsi="Arial" w:cs="Arial"/>
        </w:rPr>
        <w:t>of the models on new datasets (</w:t>
      </w:r>
      <w:r w:rsidR="00B371ED" w:rsidRPr="00B371ED">
        <w:rPr>
          <w:rFonts w:ascii="Arial" w:hAnsi="Arial" w:cs="Arial"/>
        </w:rPr>
        <w:t>PMC4495301</w:t>
      </w:r>
      <w:r w:rsidR="00B371ED">
        <w:rPr>
          <w:rFonts w:ascii="Arial" w:hAnsi="Arial" w:cs="Arial"/>
        </w:rPr>
        <w:t>)</w:t>
      </w:r>
      <w:r w:rsidR="003A299F">
        <w:rPr>
          <w:rFonts w:ascii="Arial" w:hAnsi="Arial" w:cs="Arial"/>
        </w:rPr>
        <w:t xml:space="preserve">. An alternative to cross-sample normalization is </w:t>
      </w:r>
      <w:r w:rsidR="0012401C">
        <w:rPr>
          <w:rFonts w:ascii="Arial" w:hAnsi="Arial" w:cs="Arial"/>
        </w:rPr>
        <w:t>defining</w:t>
      </w:r>
      <w:r w:rsidR="003A299F">
        <w:rPr>
          <w:rFonts w:ascii="Arial" w:hAnsi="Arial" w:cs="Arial"/>
        </w:rPr>
        <w:t xml:space="preserve"> housekeeping </w:t>
      </w:r>
      <w:r w:rsidR="0012401C">
        <w:rPr>
          <w:rFonts w:ascii="Arial" w:hAnsi="Arial" w:cs="Arial"/>
        </w:rPr>
        <w:t>genes</w:t>
      </w:r>
      <w:r w:rsidR="003A299F">
        <w:rPr>
          <w:rFonts w:ascii="Arial" w:hAnsi="Arial" w:cs="Arial"/>
        </w:rPr>
        <w:t xml:space="preserve"> for a specific niche, </w:t>
      </w:r>
      <w:r w:rsidR="0012401C">
        <w:rPr>
          <w:rFonts w:ascii="Arial" w:hAnsi="Arial" w:cs="Arial"/>
        </w:rPr>
        <w:t>such as</w:t>
      </w:r>
      <w:r w:rsidR="003A299F">
        <w:rPr>
          <w:rFonts w:ascii="Arial" w:hAnsi="Arial" w:cs="Arial"/>
        </w:rPr>
        <w:t xml:space="preserve"> kidney transplanted patients, and </w:t>
      </w:r>
      <w:r w:rsidR="0012401C">
        <w:rPr>
          <w:rFonts w:ascii="Arial" w:hAnsi="Arial" w:cs="Arial"/>
        </w:rPr>
        <w:t>normalizing</w:t>
      </w:r>
      <w:r w:rsidR="003A299F">
        <w:rPr>
          <w:rFonts w:ascii="Arial" w:hAnsi="Arial" w:cs="Arial"/>
        </w:rPr>
        <w:t xml:space="preserve"> each sample by them independently of other </w:t>
      </w:r>
      <w:commentRangeStart w:id="6"/>
      <w:r w:rsidR="003A299F">
        <w:rPr>
          <w:rFonts w:ascii="Arial" w:hAnsi="Arial" w:cs="Arial"/>
        </w:rPr>
        <w:t>samples</w:t>
      </w:r>
      <w:commentRangeEnd w:id="6"/>
      <w:r w:rsidR="00A420A6">
        <w:rPr>
          <w:rStyle w:val="CommentReference"/>
        </w:rPr>
        <w:commentReference w:id="6"/>
      </w:r>
      <w:r w:rsidR="003A299F">
        <w:rPr>
          <w:rFonts w:ascii="Arial" w:hAnsi="Arial" w:cs="Arial"/>
        </w:rPr>
        <w:t>.</w:t>
      </w:r>
    </w:p>
    <w:p w14:paraId="712A6090" w14:textId="77CD4BF7" w:rsidR="00385223" w:rsidRDefault="003A299F" w:rsidP="00CC4BB8">
      <w:pPr>
        <w:jc w:val="both"/>
        <w:rPr>
          <w:rFonts w:ascii="Arial" w:hAnsi="Arial" w:cs="Arial"/>
        </w:rPr>
      </w:pPr>
      <w:r>
        <w:rPr>
          <w:rFonts w:ascii="Arial" w:hAnsi="Arial" w:cs="Arial"/>
        </w:rPr>
        <w:t xml:space="preserve"> </w:t>
      </w:r>
      <w:r w:rsidR="00E65354">
        <w:rPr>
          <w:rFonts w:ascii="Arial" w:hAnsi="Arial" w:cs="Arial"/>
        </w:rPr>
        <w:t xml:space="preserve">Although </w:t>
      </w:r>
      <w:r w:rsidR="00C905DF">
        <w:rPr>
          <w:rFonts w:ascii="Arial" w:hAnsi="Arial" w:cs="Arial"/>
        </w:rPr>
        <w:t xml:space="preserve">the </w:t>
      </w:r>
      <w:r w:rsidR="00843D0E">
        <w:rPr>
          <w:rFonts w:ascii="Arial" w:hAnsi="Arial" w:cs="Arial"/>
        </w:rPr>
        <w:t xml:space="preserve">biological </w:t>
      </w:r>
      <w:r w:rsidR="00C905DF">
        <w:rPr>
          <w:rFonts w:ascii="Arial" w:hAnsi="Arial" w:cs="Arial"/>
        </w:rPr>
        <w:t xml:space="preserve">definition of housekeeping genes is still </w:t>
      </w:r>
      <w:r w:rsidR="0090656F">
        <w:rPr>
          <w:rFonts w:ascii="Arial" w:hAnsi="Arial" w:cs="Arial"/>
        </w:rPr>
        <w:t>not fully determined</w:t>
      </w:r>
      <w:r w:rsidR="00AC4ED6">
        <w:rPr>
          <w:rFonts w:ascii="Arial" w:hAnsi="Arial" w:cs="Arial"/>
        </w:rPr>
        <w:t>;</w:t>
      </w:r>
      <w:r w:rsidR="00C905DF">
        <w:rPr>
          <w:rFonts w:ascii="Arial" w:hAnsi="Arial" w:cs="Arial"/>
        </w:rPr>
        <w:t xml:space="preserve"> those are usually defined as genes with constant expression in </w:t>
      </w:r>
      <w:r w:rsidR="00EA350D">
        <w:rPr>
          <w:rFonts w:ascii="Arial" w:hAnsi="Arial" w:cs="Arial"/>
        </w:rPr>
        <w:t>all conditions</w:t>
      </w:r>
      <w:r w:rsidR="00C905DF">
        <w:rPr>
          <w:rFonts w:ascii="Arial" w:hAnsi="Arial" w:cs="Arial"/>
        </w:rPr>
        <w:t xml:space="preserve">, </w:t>
      </w:r>
      <w:r w:rsidR="00843D0E">
        <w:rPr>
          <w:rFonts w:ascii="Arial" w:hAnsi="Arial" w:cs="Arial"/>
        </w:rPr>
        <w:t>with an</w:t>
      </w:r>
      <w:r w:rsidR="00C905DF" w:rsidRPr="00AA242F">
        <w:rPr>
          <w:rFonts w:ascii="Arial" w:hAnsi="Arial" w:cs="Arial"/>
        </w:rPr>
        <w:t xml:space="preserve"> essential role in cellular maintenance and the</w:t>
      </w:r>
      <w:r w:rsidR="00DA4C66" w:rsidRPr="00AA242F">
        <w:rPr>
          <w:rFonts w:ascii="Arial" w:hAnsi="Arial" w:cs="Arial"/>
        </w:rPr>
        <w:t>ir</w:t>
      </w:r>
      <w:r w:rsidR="00C905DF" w:rsidRPr="00AA242F">
        <w:rPr>
          <w:rFonts w:ascii="Arial" w:hAnsi="Arial" w:cs="Arial"/>
        </w:rPr>
        <w:t xml:space="preserve"> </w:t>
      </w:r>
      <w:r w:rsidR="00C85304">
        <w:rPr>
          <w:rFonts w:ascii="Arial" w:hAnsi="Arial" w:cs="Arial"/>
        </w:rPr>
        <w:t>sequence</w:t>
      </w:r>
      <w:r w:rsidR="00C905DF" w:rsidRPr="00AA242F">
        <w:rPr>
          <w:rFonts w:ascii="Arial" w:hAnsi="Arial" w:cs="Arial"/>
        </w:rPr>
        <w:t xml:space="preserve"> is conserved in evolutionary history (</w:t>
      </w:r>
      <w:r w:rsidR="00C905DF" w:rsidRPr="00D31944">
        <w:rPr>
          <w:rFonts w:ascii="Arial" w:hAnsi="Arial" w:cs="Arial"/>
          <w:rPrChange w:id="7" w:author="Taborda Ribas, Guilherme" w:date="2024-05-13T11:01:00Z">
            <w:rPr>
              <w:rFonts w:ascii="Arial" w:hAnsi="Arial" w:cs="Arial"/>
              <w:color w:val="202020"/>
              <w:sz w:val="20"/>
              <w:szCs w:val="20"/>
              <w:shd w:val="clear" w:color="auto" w:fill="FFFFFF"/>
            </w:rPr>
          </w:rPrChange>
        </w:rPr>
        <w:t>PMC9312424</w:t>
      </w:r>
      <w:r w:rsidR="006E13B8" w:rsidRPr="00D31944">
        <w:rPr>
          <w:rFonts w:ascii="Arial" w:hAnsi="Arial" w:cs="Arial"/>
          <w:rPrChange w:id="8" w:author="Taborda Ribas, Guilherme" w:date="2024-05-13T11:01:00Z">
            <w:rPr>
              <w:rFonts w:ascii="Arial" w:hAnsi="Arial" w:cs="Arial"/>
              <w:color w:val="202020"/>
              <w:sz w:val="20"/>
              <w:szCs w:val="20"/>
              <w:shd w:val="clear" w:color="auto" w:fill="FFFFFF"/>
            </w:rPr>
          </w:rPrChange>
        </w:rPr>
        <w:t>,</w:t>
      </w:r>
      <w:r w:rsidR="006E13B8" w:rsidRPr="00AA242F">
        <w:rPr>
          <w:rFonts w:ascii="Arial" w:hAnsi="Arial" w:cs="Arial"/>
        </w:rPr>
        <w:t xml:space="preserve"> </w:t>
      </w:r>
      <w:r w:rsidR="006E13B8" w:rsidRPr="00D31944">
        <w:rPr>
          <w:rFonts w:ascii="Arial" w:hAnsi="Arial" w:cs="Arial"/>
          <w:rPrChange w:id="9" w:author="Taborda Ribas, Guilherme" w:date="2024-05-13T11:01:00Z">
            <w:rPr>
              <w:rFonts w:ascii="Arial" w:hAnsi="Arial" w:cs="Arial"/>
              <w:color w:val="202020"/>
              <w:sz w:val="20"/>
              <w:szCs w:val="20"/>
              <w:shd w:val="clear" w:color="auto" w:fill="FFFFFF"/>
            </w:rPr>
          </w:rPrChange>
        </w:rPr>
        <w:t>PMID: 11773595</w:t>
      </w:r>
      <w:r w:rsidR="00C905DF" w:rsidRPr="00AA242F">
        <w:rPr>
          <w:rFonts w:ascii="Arial" w:hAnsi="Arial" w:cs="Arial"/>
        </w:rPr>
        <w:t xml:space="preserve">). </w:t>
      </w:r>
      <w:r w:rsidR="00385223" w:rsidRPr="00AA242F">
        <w:rPr>
          <w:rFonts w:ascii="Arial" w:hAnsi="Arial" w:cs="Arial"/>
        </w:rPr>
        <w:t>Nevertheless, since the expression levels of a gene can vary with drug treatment (PMC10368838) and clinical conditions (PMC9296577, PMC4986254, PMC9831022, PMC1976390)</w:t>
      </w:r>
      <w:r w:rsidR="00843D0E" w:rsidRPr="00AA242F">
        <w:rPr>
          <w:rFonts w:ascii="Arial" w:hAnsi="Arial" w:cs="Arial"/>
        </w:rPr>
        <w:t>, different diseases and treatment</w:t>
      </w:r>
      <w:r w:rsidR="00843D0E">
        <w:rPr>
          <w:rFonts w:ascii="Arial" w:hAnsi="Arial" w:cs="Arial"/>
        </w:rPr>
        <w:t>s</w:t>
      </w:r>
      <w:r w:rsidR="00843D0E" w:rsidRPr="00AA242F">
        <w:rPr>
          <w:rFonts w:ascii="Arial" w:hAnsi="Arial" w:cs="Arial"/>
        </w:rPr>
        <w:t xml:space="preserve"> can</w:t>
      </w:r>
      <w:r w:rsidR="00843D0E">
        <w:rPr>
          <w:rFonts w:ascii="Arial" w:hAnsi="Arial" w:cs="Arial"/>
        </w:rPr>
        <w:t xml:space="preserve"> lead to a different set of housekeeping genes.</w:t>
      </w:r>
      <w:r w:rsidR="00385223" w:rsidRPr="00AA242F">
        <w:rPr>
          <w:rFonts w:ascii="Arial" w:hAnsi="Arial" w:cs="Arial"/>
        </w:rPr>
        <w:t xml:space="preserve"> </w:t>
      </w:r>
      <w:r w:rsidR="00843D0E">
        <w:rPr>
          <w:rFonts w:ascii="Arial" w:hAnsi="Arial" w:cs="Arial"/>
        </w:rPr>
        <w:t xml:space="preserve">Thus, </w:t>
      </w:r>
      <w:r w:rsidR="00385223" w:rsidRPr="00AA242F">
        <w:rPr>
          <w:rFonts w:ascii="Arial" w:hAnsi="Arial" w:cs="Arial"/>
        </w:rPr>
        <w:t>the definitions of ubiquitously and constant expression across tissues</w:t>
      </w:r>
      <w:r w:rsidR="0012401C">
        <w:rPr>
          <w:rFonts w:ascii="Arial" w:hAnsi="Arial" w:cs="Arial"/>
        </w:rPr>
        <w:t xml:space="preserve"> are</w:t>
      </w:r>
      <w:r w:rsidR="0090656F">
        <w:rPr>
          <w:rFonts w:ascii="Arial" w:hAnsi="Arial" w:cs="Arial"/>
        </w:rPr>
        <w:t xml:space="preserve"> </w:t>
      </w:r>
      <w:r w:rsidR="00385223" w:rsidRPr="00AA242F">
        <w:rPr>
          <w:rFonts w:ascii="Arial" w:hAnsi="Arial" w:cs="Arial"/>
        </w:rPr>
        <w:t>not enough to define</w:t>
      </w:r>
      <w:r w:rsidR="0024419B" w:rsidRPr="00AA242F">
        <w:rPr>
          <w:rFonts w:ascii="Arial" w:hAnsi="Arial" w:cs="Arial"/>
        </w:rPr>
        <w:t xml:space="preserve"> universal</w:t>
      </w:r>
      <w:r w:rsidR="00385223" w:rsidRPr="00AA242F">
        <w:rPr>
          <w:rFonts w:ascii="Arial" w:hAnsi="Arial" w:cs="Arial"/>
        </w:rPr>
        <w:t xml:space="preserve"> housekeeping genes (PMID: 23810203)</w:t>
      </w:r>
      <w:r w:rsidR="00843D0E">
        <w:rPr>
          <w:rFonts w:ascii="Arial" w:hAnsi="Arial" w:cs="Arial"/>
        </w:rPr>
        <w:t xml:space="preserve"> and they should be defined in specific cohorts of patients.</w:t>
      </w:r>
      <w:r w:rsidR="0090656F">
        <w:rPr>
          <w:rFonts w:ascii="Arial" w:hAnsi="Arial" w:cs="Arial"/>
        </w:rPr>
        <w:t xml:space="preserve"> Therefore, control genes must be carefully analyzed before their application in experiments and diagnosis. This will allow us to overcome the </w:t>
      </w:r>
      <w:r w:rsidR="0012401C">
        <w:rPr>
          <w:rFonts w:ascii="Arial" w:hAnsi="Arial" w:cs="Arial"/>
        </w:rPr>
        <w:t xml:space="preserve">data leakage </w:t>
      </w:r>
      <w:r w:rsidR="0090656F">
        <w:rPr>
          <w:rFonts w:ascii="Arial" w:hAnsi="Arial" w:cs="Arial"/>
        </w:rPr>
        <w:t xml:space="preserve">and </w:t>
      </w:r>
      <w:r w:rsidR="0012401C">
        <w:rPr>
          <w:rFonts w:ascii="Arial" w:hAnsi="Arial" w:cs="Arial"/>
        </w:rPr>
        <w:t xml:space="preserve">overfitting </w:t>
      </w:r>
      <w:r w:rsidR="0090656F">
        <w:rPr>
          <w:rFonts w:ascii="Arial" w:hAnsi="Arial" w:cs="Arial"/>
        </w:rPr>
        <w:t xml:space="preserve">problems in normalization methods. </w:t>
      </w:r>
    </w:p>
    <w:p w14:paraId="5EF87578" w14:textId="14569747" w:rsidR="0024419B" w:rsidRDefault="00843D0E" w:rsidP="00CC4BB8">
      <w:pPr>
        <w:jc w:val="both"/>
        <w:rPr>
          <w:rFonts w:ascii="Arial" w:hAnsi="Arial" w:cs="Arial"/>
        </w:rPr>
      </w:pPr>
      <w:r>
        <w:rPr>
          <w:rFonts w:ascii="Arial" w:hAnsi="Arial" w:cs="Arial"/>
        </w:rPr>
        <w:t xml:space="preserve">Transplant is the treatment of choice for patients with </w:t>
      </w:r>
      <w:r w:rsidRPr="00843D0E">
        <w:rPr>
          <w:rFonts w:ascii="Arial" w:hAnsi="Arial" w:cs="Arial"/>
        </w:rPr>
        <w:t>end-stage kidney</w:t>
      </w:r>
      <w:r>
        <w:rPr>
          <w:rFonts w:ascii="Arial" w:hAnsi="Arial" w:cs="Arial"/>
        </w:rPr>
        <w:t xml:space="preserve"> disease. </w:t>
      </w:r>
      <w:r w:rsidR="00F00686">
        <w:rPr>
          <w:rFonts w:ascii="Arial" w:hAnsi="Arial" w:cs="Arial"/>
        </w:rPr>
        <w:t xml:space="preserve">In </w:t>
      </w:r>
      <w:r>
        <w:rPr>
          <w:rFonts w:ascii="Arial" w:hAnsi="Arial" w:cs="Arial"/>
        </w:rPr>
        <w:t>this context,</w:t>
      </w:r>
      <w:r w:rsidR="00F00686">
        <w:rPr>
          <w:rFonts w:ascii="Arial" w:hAnsi="Arial" w:cs="Arial"/>
        </w:rPr>
        <w:t xml:space="preserve"> </w:t>
      </w:r>
      <w:r w:rsidR="00252F35">
        <w:rPr>
          <w:rFonts w:ascii="Arial" w:hAnsi="Arial" w:cs="Arial"/>
        </w:rPr>
        <w:t>it</w:t>
      </w:r>
      <w:r w:rsidR="00F00686">
        <w:rPr>
          <w:rFonts w:ascii="Arial" w:hAnsi="Arial" w:cs="Arial"/>
        </w:rPr>
        <w:t xml:space="preserve"> is important to define housekeeping genes to </w:t>
      </w:r>
      <w:r w:rsidR="00252F35">
        <w:rPr>
          <w:rFonts w:ascii="Arial" w:hAnsi="Arial" w:cs="Arial"/>
        </w:rPr>
        <w:t xml:space="preserve">support </w:t>
      </w:r>
      <w:r w:rsidR="00F00686">
        <w:rPr>
          <w:rFonts w:ascii="Arial" w:hAnsi="Arial" w:cs="Arial"/>
        </w:rPr>
        <w:t>biomarkers</w:t>
      </w:r>
      <w:r w:rsidR="00252F35">
        <w:rPr>
          <w:rFonts w:ascii="Arial" w:hAnsi="Arial" w:cs="Arial"/>
        </w:rPr>
        <w:t xml:space="preserve"> discovery </w:t>
      </w:r>
      <w:r w:rsidR="00F00686">
        <w:rPr>
          <w:rFonts w:ascii="Arial" w:hAnsi="Arial" w:cs="Arial"/>
        </w:rPr>
        <w:t>and</w:t>
      </w:r>
      <w:r w:rsidR="00252F35">
        <w:rPr>
          <w:rFonts w:ascii="Arial" w:hAnsi="Arial" w:cs="Arial"/>
        </w:rPr>
        <w:t xml:space="preserve"> to</w:t>
      </w:r>
      <w:r w:rsidR="00F00686">
        <w:rPr>
          <w:rFonts w:ascii="Arial" w:hAnsi="Arial" w:cs="Arial"/>
        </w:rPr>
        <w:t xml:space="preserve"> build </w:t>
      </w:r>
      <w:r w:rsidR="00252F35">
        <w:rPr>
          <w:rFonts w:ascii="Arial" w:hAnsi="Arial" w:cs="Arial"/>
        </w:rPr>
        <w:t xml:space="preserve">tools </w:t>
      </w:r>
      <w:r w:rsidR="00F00686">
        <w:rPr>
          <w:rFonts w:ascii="Arial" w:hAnsi="Arial" w:cs="Arial"/>
        </w:rPr>
        <w:t>based on RNA</w:t>
      </w:r>
      <w:r w:rsidR="003808DC">
        <w:rPr>
          <w:rFonts w:ascii="Arial" w:hAnsi="Arial" w:cs="Arial"/>
        </w:rPr>
        <w:t>-</w:t>
      </w:r>
      <w:r w:rsidR="00F00686">
        <w:rPr>
          <w:rFonts w:ascii="Arial" w:hAnsi="Arial" w:cs="Arial"/>
        </w:rPr>
        <w:t xml:space="preserve">seq to </w:t>
      </w:r>
      <w:r w:rsidR="00252F35">
        <w:rPr>
          <w:rFonts w:ascii="Arial" w:hAnsi="Arial" w:cs="Arial"/>
        </w:rPr>
        <w:t>indicate</w:t>
      </w:r>
      <w:r w:rsidR="00F00686">
        <w:rPr>
          <w:rFonts w:ascii="Arial" w:hAnsi="Arial" w:cs="Arial"/>
        </w:rPr>
        <w:t xml:space="preserve"> </w:t>
      </w:r>
      <w:r>
        <w:rPr>
          <w:rFonts w:ascii="Arial" w:hAnsi="Arial" w:cs="Arial"/>
        </w:rPr>
        <w:t xml:space="preserve">potential </w:t>
      </w:r>
      <w:r w:rsidR="00252F35">
        <w:rPr>
          <w:rFonts w:ascii="Arial" w:hAnsi="Arial" w:cs="Arial"/>
        </w:rPr>
        <w:t>diagnos</w:t>
      </w:r>
      <w:r>
        <w:rPr>
          <w:rFonts w:ascii="Arial" w:hAnsi="Arial" w:cs="Arial"/>
        </w:rPr>
        <w:t>is</w:t>
      </w:r>
      <w:r w:rsidR="00252F35">
        <w:rPr>
          <w:rFonts w:ascii="Arial" w:hAnsi="Arial" w:cs="Arial"/>
        </w:rPr>
        <w:t xml:space="preserve"> of rejection. In</w:t>
      </w:r>
      <w:r w:rsidR="00D32C8C">
        <w:rPr>
          <w:rFonts w:ascii="Arial" w:hAnsi="Arial" w:cs="Arial"/>
        </w:rPr>
        <w:t xml:space="preserve"> general, kidney </w:t>
      </w:r>
      <w:r w:rsidR="00986D5C">
        <w:rPr>
          <w:rFonts w:ascii="Arial" w:hAnsi="Arial" w:cs="Arial"/>
        </w:rPr>
        <w:t>transplant</w:t>
      </w:r>
      <w:r w:rsidR="00D32C8C">
        <w:rPr>
          <w:rFonts w:ascii="Arial" w:hAnsi="Arial" w:cs="Arial"/>
        </w:rPr>
        <w:t xml:space="preserve"> recipients are treated with </w:t>
      </w:r>
      <w:r>
        <w:rPr>
          <w:rFonts w:ascii="Arial" w:hAnsi="Arial" w:cs="Arial"/>
        </w:rPr>
        <w:t xml:space="preserve">immunosuppressive </w:t>
      </w:r>
      <w:r w:rsidR="00D32C8C">
        <w:rPr>
          <w:rFonts w:ascii="Arial" w:hAnsi="Arial" w:cs="Arial"/>
        </w:rPr>
        <w:t>medications</w:t>
      </w:r>
      <w:r w:rsidR="0090656F">
        <w:rPr>
          <w:rFonts w:ascii="Arial" w:hAnsi="Arial" w:cs="Arial"/>
        </w:rPr>
        <w:t xml:space="preserve"> to avoid rejection by the immune system</w:t>
      </w:r>
      <w:r w:rsidR="00AB0A6E">
        <w:rPr>
          <w:rFonts w:ascii="Arial" w:hAnsi="Arial" w:cs="Arial"/>
        </w:rPr>
        <w:t>. S</w:t>
      </w:r>
      <w:r w:rsidR="00D32C8C">
        <w:rPr>
          <w:rFonts w:ascii="Arial" w:hAnsi="Arial" w:cs="Arial"/>
        </w:rPr>
        <w:t xml:space="preserve">ome of them can affect </w:t>
      </w:r>
      <w:r w:rsidR="00AB0A6E">
        <w:rPr>
          <w:rFonts w:ascii="Arial" w:hAnsi="Arial" w:cs="Arial"/>
        </w:rPr>
        <w:t>some</w:t>
      </w:r>
      <w:r w:rsidR="00D32C8C">
        <w:rPr>
          <w:rFonts w:ascii="Arial" w:hAnsi="Arial" w:cs="Arial"/>
        </w:rPr>
        <w:t xml:space="preserve"> crucial</w:t>
      </w:r>
      <w:r w:rsidR="00AB0A6E">
        <w:rPr>
          <w:rFonts w:ascii="Arial" w:hAnsi="Arial" w:cs="Arial"/>
        </w:rPr>
        <w:t xml:space="preserve"> cell</w:t>
      </w:r>
      <w:r w:rsidR="00D32C8C">
        <w:rPr>
          <w:rFonts w:ascii="Arial" w:hAnsi="Arial" w:cs="Arial"/>
        </w:rPr>
        <w:t xml:space="preserve"> maintenance </w:t>
      </w:r>
      <w:r w:rsidR="00AB0A6E">
        <w:rPr>
          <w:rFonts w:ascii="Arial" w:hAnsi="Arial" w:cs="Arial"/>
        </w:rPr>
        <w:t>processes</w:t>
      </w:r>
      <w:r w:rsidR="00C85304">
        <w:rPr>
          <w:rFonts w:ascii="Arial" w:hAnsi="Arial" w:cs="Arial"/>
        </w:rPr>
        <w:t>,</w:t>
      </w:r>
      <w:r w:rsidR="00AB0A6E">
        <w:rPr>
          <w:rFonts w:ascii="Arial" w:hAnsi="Arial" w:cs="Arial"/>
        </w:rPr>
        <w:t xml:space="preserve"> such</w:t>
      </w:r>
      <w:r w:rsidR="00D32C8C">
        <w:rPr>
          <w:rFonts w:ascii="Arial" w:hAnsi="Arial" w:cs="Arial"/>
        </w:rPr>
        <w:t xml:space="preserve"> as DNA repair, </w:t>
      </w:r>
      <w:r>
        <w:rPr>
          <w:rFonts w:ascii="Arial" w:hAnsi="Arial" w:cs="Arial"/>
        </w:rPr>
        <w:t>leading</w:t>
      </w:r>
      <w:r w:rsidR="00D32C8C">
        <w:rPr>
          <w:rFonts w:ascii="Arial" w:hAnsi="Arial" w:cs="Arial"/>
        </w:rPr>
        <w:t xml:space="preserve"> to </w:t>
      </w:r>
      <w:r w:rsidR="00AB0A6E">
        <w:rPr>
          <w:rFonts w:ascii="Arial" w:hAnsi="Arial" w:cs="Arial"/>
        </w:rPr>
        <w:t>alteration</w:t>
      </w:r>
      <w:r>
        <w:rPr>
          <w:rFonts w:ascii="Arial" w:hAnsi="Arial" w:cs="Arial"/>
        </w:rPr>
        <w:t>s in cell physiology and</w:t>
      </w:r>
      <w:r w:rsidR="00AB0A6E">
        <w:rPr>
          <w:rFonts w:ascii="Arial" w:hAnsi="Arial" w:cs="Arial"/>
        </w:rPr>
        <w:t xml:space="preserve"> </w:t>
      </w:r>
      <w:r>
        <w:rPr>
          <w:rFonts w:ascii="Arial" w:hAnsi="Arial" w:cs="Arial"/>
        </w:rPr>
        <w:t xml:space="preserve">the expression of </w:t>
      </w:r>
      <w:r w:rsidR="00AB0A6E">
        <w:rPr>
          <w:rFonts w:ascii="Arial" w:hAnsi="Arial" w:cs="Arial"/>
        </w:rPr>
        <w:t xml:space="preserve">some </w:t>
      </w:r>
      <w:r w:rsidR="00B371ED">
        <w:rPr>
          <w:rFonts w:ascii="Arial" w:hAnsi="Arial" w:cs="Arial"/>
        </w:rPr>
        <w:t>gene’s</w:t>
      </w:r>
      <w:r w:rsidR="00AB0A6E">
        <w:rPr>
          <w:rFonts w:ascii="Arial" w:hAnsi="Arial" w:cs="Arial"/>
        </w:rPr>
        <w:t xml:space="preserve"> </w:t>
      </w:r>
      <w:r w:rsidR="00986D5C">
        <w:rPr>
          <w:rFonts w:ascii="Arial" w:hAnsi="Arial" w:cs="Arial"/>
        </w:rPr>
        <w:t>physiology</w:t>
      </w:r>
      <w:r w:rsidR="00AB0A6E">
        <w:rPr>
          <w:rFonts w:ascii="Arial" w:hAnsi="Arial" w:cs="Arial"/>
        </w:rPr>
        <w:t xml:space="preserve"> (</w:t>
      </w:r>
      <w:r w:rsidR="00AB0A6E" w:rsidRPr="00AB0A6E">
        <w:rPr>
          <w:rFonts w:ascii="Arial" w:hAnsi="Arial" w:cs="Arial"/>
        </w:rPr>
        <w:t>PMID: 22244961</w:t>
      </w:r>
      <w:r w:rsidR="00AB0A6E">
        <w:rPr>
          <w:rFonts w:ascii="Arial" w:hAnsi="Arial" w:cs="Arial"/>
        </w:rPr>
        <w:t xml:space="preserve">, </w:t>
      </w:r>
      <w:r w:rsidR="00AB0A6E" w:rsidRPr="00AB0A6E">
        <w:rPr>
          <w:rFonts w:ascii="Arial" w:hAnsi="Arial" w:cs="Arial"/>
        </w:rPr>
        <w:t>PMID: 8588225</w:t>
      </w:r>
      <w:r w:rsidR="00AB0A6E">
        <w:rPr>
          <w:rFonts w:ascii="Arial" w:hAnsi="Arial" w:cs="Arial"/>
        </w:rPr>
        <w:t xml:space="preserve">). </w:t>
      </w:r>
      <w:r w:rsidR="003A01F8">
        <w:rPr>
          <w:rFonts w:ascii="Arial" w:hAnsi="Arial" w:cs="Arial"/>
        </w:rPr>
        <w:t>Th</w:t>
      </w:r>
      <w:r w:rsidR="00435677">
        <w:rPr>
          <w:rFonts w:ascii="Arial" w:hAnsi="Arial" w:cs="Arial"/>
        </w:rPr>
        <w:t>ose</w:t>
      </w:r>
      <w:r w:rsidR="003A01F8">
        <w:rPr>
          <w:rFonts w:ascii="Arial" w:hAnsi="Arial" w:cs="Arial"/>
        </w:rPr>
        <w:t xml:space="preserve"> </w:t>
      </w:r>
      <w:r w:rsidR="00435677">
        <w:rPr>
          <w:rFonts w:ascii="Arial" w:hAnsi="Arial" w:cs="Arial"/>
        </w:rPr>
        <w:t>side effects</w:t>
      </w:r>
      <w:r w:rsidR="003A01F8">
        <w:rPr>
          <w:rFonts w:ascii="Arial" w:hAnsi="Arial" w:cs="Arial"/>
        </w:rPr>
        <w:t xml:space="preserve"> can change the RNA profile and</w:t>
      </w:r>
      <w:r w:rsidR="00AA242F">
        <w:rPr>
          <w:rFonts w:ascii="Arial" w:hAnsi="Arial" w:cs="Arial"/>
        </w:rPr>
        <w:t>, perhaps,</w:t>
      </w:r>
      <w:r w:rsidR="003A01F8">
        <w:rPr>
          <w:rFonts w:ascii="Arial" w:hAnsi="Arial" w:cs="Arial"/>
        </w:rPr>
        <w:t xml:space="preserve"> some traditional housekeeping genes </w:t>
      </w:r>
      <w:r w:rsidR="00435677">
        <w:rPr>
          <w:rFonts w:ascii="Arial" w:hAnsi="Arial" w:cs="Arial"/>
        </w:rPr>
        <w:t xml:space="preserve">can </w:t>
      </w:r>
      <w:r w:rsidR="003A01F8">
        <w:rPr>
          <w:rFonts w:ascii="Arial" w:hAnsi="Arial" w:cs="Arial"/>
        </w:rPr>
        <w:t xml:space="preserve">have their expression dysregulated in several </w:t>
      </w:r>
      <w:r w:rsidR="00435677">
        <w:rPr>
          <w:rFonts w:ascii="Arial" w:hAnsi="Arial" w:cs="Arial"/>
        </w:rPr>
        <w:t>conditions</w:t>
      </w:r>
      <w:r w:rsidR="00AA242F">
        <w:rPr>
          <w:rFonts w:ascii="Arial" w:hAnsi="Arial" w:cs="Arial"/>
        </w:rPr>
        <w:t xml:space="preserve">. </w:t>
      </w:r>
      <w:r w:rsidR="00A73436">
        <w:rPr>
          <w:rFonts w:ascii="Arial" w:hAnsi="Arial" w:cs="Arial"/>
        </w:rPr>
        <w:t>For example, t</w:t>
      </w:r>
      <w:r w:rsidR="00D44A72">
        <w:rPr>
          <w:rFonts w:ascii="Arial" w:hAnsi="Arial" w:cs="Arial"/>
        </w:rPr>
        <w:t>he</w:t>
      </w:r>
      <w:r w:rsidR="00AA242F">
        <w:rPr>
          <w:rFonts w:ascii="Arial" w:hAnsi="Arial" w:cs="Arial"/>
        </w:rPr>
        <w:t xml:space="preserve"> </w:t>
      </w:r>
      <w:r w:rsidR="00A73436">
        <w:rPr>
          <w:rFonts w:ascii="Arial" w:hAnsi="Arial" w:cs="Arial"/>
        </w:rPr>
        <w:t xml:space="preserve">commonly used </w:t>
      </w:r>
      <w:r w:rsidR="00AA242F">
        <w:rPr>
          <w:rFonts w:ascii="Arial" w:hAnsi="Arial" w:cs="Arial"/>
        </w:rPr>
        <w:t xml:space="preserve">housekeeping genes </w:t>
      </w:r>
      <w:r w:rsidR="00AA242F" w:rsidRPr="003A01F8">
        <w:rPr>
          <w:rFonts w:ascii="Arial" w:hAnsi="Arial" w:cs="Arial"/>
          <w:i/>
          <w:iCs/>
        </w:rPr>
        <w:t>GAPDH</w:t>
      </w:r>
      <w:r w:rsidR="00AA242F">
        <w:rPr>
          <w:rFonts w:ascii="Arial" w:hAnsi="Arial" w:cs="Arial"/>
        </w:rPr>
        <w:t xml:space="preserve">, </w:t>
      </w:r>
      <w:r w:rsidR="00AA242F" w:rsidRPr="003A01F8">
        <w:rPr>
          <w:rFonts w:ascii="Arial" w:hAnsi="Arial" w:cs="Arial"/>
          <w:i/>
          <w:iCs/>
        </w:rPr>
        <w:t>ACTB</w:t>
      </w:r>
      <w:r w:rsidR="00AA242F">
        <w:rPr>
          <w:rFonts w:ascii="Arial" w:hAnsi="Arial" w:cs="Arial"/>
        </w:rPr>
        <w:t xml:space="preserve"> and </w:t>
      </w:r>
      <w:r w:rsidR="00AA242F" w:rsidRPr="003A01F8">
        <w:rPr>
          <w:rFonts w:ascii="Arial" w:hAnsi="Arial" w:cs="Arial"/>
          <w:i/>
          <w:iCs/>
        </w:rPr>
        <w:t>B2M</w:t>
      </w:r>
      <w:r w:rsidR="003A01F8">
        <w:rPr>
          <w:rFonts w:ascii="Arial" w:hAnsi="Arial" w:cs="Arial"/>
        </w:rPr>
        <w:t xml:space="preserve"> </w:t>
      </w:r>
      <w:r w:rsidR="00FF0AA7">
        <w:rPr>
          <w:rFonts w:ascii="Arial" w:hAnsi="Arial" w:cs="Arial"/>
        </w:rPr>
        <w:t>did not</w:t>
      </w:r>
      <w:r w:rsidR="00AA242F">
        <w:rPr>
          <w:rFonts w:ascii="Arial" w:hAnsi="Arial" w:cs="Arial"/>
        </w:rPr>
        <w:t xml:space="preserve"> present a constant expression </w:t>
      </w:r>
      <w:r w:rsidR="003A01F8">
        <w:rPr>
          <w:rFonts w:ascii="Arial" w:hAnsi="Arial" w:cs="Arial"/>
        </w:rPr>
        <w:t xml:space="preserve">in </w:t>
      </w:r>
      <w:r w:rsidR="00A73436">
        <w:rPr>
          <w:rFonts w:ascii="Arial" w:hAnsi="Arial" w:cs="Arial"/>
        </w:rPr>
        <w:t xml:space="preserve">the </w:t>
      </w:r>
      <w:r w:rsidR="003A01F8">
        <w:rPr>
          <w:rFonts w:ascii="Arial" w:hAnsi="Arial" w:cs="Arial"/>
        </w:rPr>
        <w:t xml:space="preserve">biopsy of kidney transplanted </w:t>
      </w:r>
      <w:r w:rsidR="00A73436">
        <w:rPr>
          <w:rFonts w:ascii="Arial" w:hAnsi="Arial" w:cs="Arial"/>
        </w:rPr>
        <w:t xml:space="preserve">recipients </w:t>
      </w:r>
      <w:r w:rsidR="003A01F8">
        <w:rPr>
          <w:rFonts w:ascii="Arial" w:hAnsi="Arial" w:cs="Arial"/>
        </w:rPr>
        <w:t>(</w:t>
      </w:r>
      <w:r w:rsidR="003A01F8" w:rsidRPr="003A01F8">
        <w:rPr>
          <w:rFonts w:ascii="Arial" w:hAnsi="Arial" w:cs="Arial"/>
        </w:rPr>
        <w:t>PMC6580566</w:t>
      </w:r>
      <w:r w:rsidR="003A01F8">
        <w:rPr>
          <w:rFonts w:ascii="Arial" w:hAnsi="Arial" w:cs="Arial"/>
        </w:rPr>
        <w:t>)</w:t>
      </w:r>
      <w:r w:rsidR="0090656F">
        <w:rPr>
          <w:rFonts w:ascii="Arial" w:hAnsi="Arial" w:cs="Arial"/>
        </w:rPr>
        <w:t xml:space="preserve">, underlying the need </w:t>
      </w:r>
      <w:r w:rsidR="00A73436">
        <w:rPr>
          <w:rFonts w:ascii="Arial" w:hAnsi="Arial" w:cs="Arial"/>
        </w:rPr>
        <w:t>for</w:t>
      </w:r>
      <w:r w:rsidR="0090656F">
        <w:rPr>
          <w:rFonts w:ascii="Arial" w:hAnsi="Arial" w:cs="Arial"/>
        </w:rPr>
        <w:t xml:space="preserve"> a better definition of </w:t>
      </w:r>
      <w:r w:rsidR="00A73436">
        <w:rPr>
          <w:rFonts w:ascii="Arial" w:hAnsi="Arial" w:cs="Arial"/>
        </w:rPr>
        <w:t>housekeeping</w:t>
      </w:r>
      <w:r w:rsidR="0090656F">
        <w:rPr>
          <w:rFonts w:ascii="Arial" w:hAnsi="Arial" w:cs="Arial"/>
        </w:rPr>
        <w:t xml:space="preserve"> genes in this population</w:t>
      </w:r>
      <w:r w:rsidR="003A01F8">
        <w:rPr>
          <w:rFonts w:ascii="Arial" w:hAnsi="Arial" w:cs="Arial"/>
        </w:rPr>
        <w:t xml:space="preserve">. </w:t>
      </w:r>
    </w:p>
    <w:p w14:paraId="47B5D71C" w14:textId="21DC316D" w:rsidR="00FA7AD1" w:rsidRDefault="003C084A" w:rsidP="00CC4BB8">
      <w:pPr>
        <w:jc w:val="both"/>
        <w:rPr>
          <w:rFonts w:ascii="Arial" w:hAnsi="Arial" w:cs="Arial"/>
        </w:rPr>
      </w:pPr>
      <w:r>
        <w:rPr>
          <w:rFonts w:ascii="Arial" w:hAnsi="Arial" w:cs="Arial"/>
        </w:rPr>
        <w:t xml:space="preserve">To address the lack of information about what </w:t>
      </w:r>
      <w:r w:rsidR="00C90C80">
        <w:rPr>
          <w:rFonts w:ascii="Arial" w:hAnsi="Arial" w:cs="Arial"/>
        </w:rPr>
        <w:t xml:space="preserve">appropriate </w:t>
      </w:r>
      <w:r w:rsidR="00A73436">
        <w:rPr>
          <w:rFonts w:ascii="Arial" w:hAnsi="Arial" w:cs="Arial"/>
        </w:rPr>
        <w:t>housekeeping</w:t>
      </w:r>
      <w:r w:rsidR="0090656F">
        <w:rPr>
          <w:rFonts w:ascii="Arial" w:hAnsi="Arial" w:cs="Arial"/>
        </w:rPr>
        <w:t xml:space="preserve"> </w:t>
      </w:r>
      <w:r>
        <w:rPr>
          <w:rFonts w:ascii="Arial" w:hAnsi="Arial" w:cs="Arial"/>
        </w:rPr>
        <w:t xml:space="preserve">genes </w:t>
      </w:r>
      <w:r w:rsidR="00C90C80">
        <w:rPr>
          <w:rFonts w:ascii="Arial" w:hAnsi="Arial" w:cs="Arial"/>
        </w:rPr>
        <w:t>to</w:t>
      </w:r>
      <w:r>
        <w:rPr>
          <w:rFonts w:ascii="Arial" w:hAnsi="Arial" w:cs="Arial"/>
        </w:rPr>
        <w:t xml:space="preserve"> serve as control</w:t>
      </w:r>
      <w:r w:rsidR="00A73436">
        <w:rPr>
          <w:rFonts w:ascii="Arial" w:hAnsi="Arial" w:cs="Arial"/>
        </w:rPr>
        <w:t>s</w:t>
      </w:r>
      <w:r>
        <w:rPr>
          <w:rFonts w:ascii="Arial" w:hAnsi="Arial" w:cs="Arial"/>
        </w:rPr>
        <w:t xml:space="preserve"> in experiments </w:t>
      </w:r>
      <w:r w:rsidR="00E65354">
        <w:rPr>
          <w:rFonts w:ascii="Arial" w:hAnsi="Arial" w:cs="Arial"/>
        </w:rPr>
        <w:t xml:space="preserve">using </w:t>
      </w:r>
      <w:r>
        <w:rPr>
          <w:rFonts w:ascii="Arial" w:hAnsi="Arial" w:cs="Arial"/>
        </w:rPr>
        <w:t xml:space="preserve">peripheral blood of kidney transplanted patients, we </w:t>
      </w:r>
      <w:r w:rsidR="00C90C80">
        <w:rPr>
          <w:rFonts w:ascii="Arial" w:hAnsi="Arial" w:cs="Arial"/>
        </w:rPr>
        <w:t xml:space="preserve">initially </w:t>
      </w:r>
      <w:r>
        <w:rPr>
          <w:rFonts w:ascii="Arial" w:hAnsi="Arial" w:cs="Arial"/>
        </w:rPr>
        <w:t xml:space="preserve">develop a </w:t>
      </w:r>
      <w:r w:rsidR="00FF0AA7">
        <w:rPr>
          <w:rFonts w:ascii="Arial" w:hAnsi="Arial" w:cs="Arial"/>
        </w:rPr>
        <w:t>workflow-based</w:t>
      </w:r>
      <w:r>
        <w:rPr>
          <w:rFonts w:ascii="Arial" w:hAnsi="Arial" w:cs="Arial"/>
        </w:rPr>
        <w:t xml:space="preserve"> </w:t>
      </w:r>
      <w:r w:rsidR="00A73436">
        <w:rPr>
          <w:rFonts w:ascii="Arial" w:hAnsi="Arial" w:cs="Arial"/>
        </w:rPr>
        <w:t>o</w:t>
      </w:r>
      <w:r>
        <w:rPr>
          <w:rFonts w:ascii="Arial" w:hAnsi="Arial" w:cs="Arial"/>
        </w:rPr>
        <w:t>n large</w:t>
      </w:r>
      <w:r w:rsidR="000B5A9C">
        <w:rPr>
          <w:rFonts w:ascii="Arial" w:hAnsi="Arial" w:cs="Arial"/>
        </w:rPr>
        <w:t xml:space="preserve"> public</w:t>
      </w:r>
      <w:r>
        <w:rPr>
          <w:rFonts w:ascii="Arial" w:hAnsi="Arial" w:cs="Arial"/>
        </w:rPr>
        <w:t xml:space="preserve"> data</w:t>
      </w:r>
      <w:r w:rsidR="000B5A9C">
        <w:rPr>
          <w:rFonts w:ascii="Arial" w:hAnsi="Arial" w:cs="Arial"/>
        </w:rPr>
        <w:t>set</w:t>
      </w:r>
      <w:r w:rsidR="00A73436">
        <w:rPr>
          <w:rFonts w:ascii="Arial" w:hAnsi="Arial" w:cs="Arial"/>
        </w:rPr>
        <w:t>s</w:t>
      </w:r>
      <w:r>
        <w:rPr>
          <w:rFonts w:ascii="Arial" w:hAnsi="Arial" w:cs="Arial"/>
        </w:rPr>
        <w:t xml:space="preserve"> of NGS RNA-seq and RNA Microarrays</w:t>
      </w:r>
      <w:r w:rsidR="00A0650C">
        <w:rPr>
          <w:rFonts w:ascii="Arial" w:hAnsi="Arial" w:cs="Arial"/>
        </w:rPr>
        <w:t>. We</w:t>
      </w:r>
      <w:r>
        <w:rPr>
          <w:rFonts w:ascii="Arial" w:hAnsi="Arial" w:cs="Arial"/>
        </w:rPr>
        <w:t xml:space="preserve"> </w:t>
      </w:r>
      <w:r w:rsidR="00AF0EE9">
        <w:rPr>
          <w:rFonts w:ascii="Arial" w:hAnsi="Arial" w:cs="Arial"/>
        </w:rPr>
        <w:t xml:space="preserve">search for </w:t>
      </w:r>
      <w:r>
        <w:rPr>
          <w:rFonts w:ascii="Arial" w:hAnsi="Arial" w:cs="Arial"/>
        </w:rPr>
        <w:t>genes</w:t>
      </w:r>
      <w:r w:rsidR="00880603">
        <w:rPr>
          <w:rFonts w:ascii="Arial" w:hAnsi="Arial" w:cs="Arial"/>
        </w:rPr>
        <w:t xml:space="preserve"> highly expressed</w:t>
      </w:r>
      <w:r>
        <w:rPr>
          <w:rFonts w:ascii="Arial" w:hAnsi="Arial" w:cs="Arial"/>
        </w:rPr>
        <w:t xml:space="preserve"> with low coefficient of variance</w:t>
      </w:r>
      <w:r w:rsidR="00880603">
        <w:rPr>
          <w:rFonts w:ascii="Arial" w:hAnsi="Arial" w:cs="Arial"/>
        </w:rPr>
        <w:t xml:space="preserve"> in different time</w:t>
      </w:r>
      <w:r w:rsidR="00A73436">
        <w:rPr>
          <w:rFonts w:ascii="Arial" w:hAnsi="Arial" w:cs="Arial"/>
        </w:rPr>
        <w:t xml:space="preserve"> </w:t>
      </w:r>
      <w:r w:rsidR="00880603">
        <w:rPr>
          <w:rFonts w:ascii="Arial" w:hAnsi="Arial" w:cs="Arial"/>
        </w:rPr>
        <w:t>points</w:t>
      </w:r>
      <w:r w:rsidR="00A0650C">
        <w:rPr>
          <w:rFonts w:ascii="Arial" w:hAnsi="Arial" w:cs="Arial"/>
        </w:rPr>
        <w:t xml:space="preserve"> (pre</w:t>
      </w:r>
      <w:r w:rsidR="00E91FE8">
        <w:rPr>
          <w:rFonts w:ascii="Arial" w:hAnsi="Arial" w:cs="Arial"/>
        </w:rPr>
        <w:t>-</w:t>
      </w:r>
      <w:r w:rsidR="00A0650C">
        <w:rPr>
          <w:rFonts w:ascii="Arial" w:hAnsi="Arial" w:cs="Arial"/>
        </w:rPr>
        <w:t>transplant, 1 week, 3 and 6 months after transplantation)</w:t>
      </w:r>
      <w:r w:rsidR="00880603">
        <w:rPr>
          <w:rFonts w:ascii="Arial" w:hAnsi="Arial" w:cs="Arial"/>
        </w:rPr>
        <w:t xml:space="preserve"> and with different </w:t>
      </w:r>
      <w:r w:rsidR="00A73436">
        <w:rPr>
          <w:rFonts w:ascii="Arial" w:hAnsi="Arial" w:cs="Arial"/>
        </w:rPr>
        <w:t xml:space="preserve">clinical </w:t>
      </w:r>
      <w:r w:rsidR="00880603">
        <w:rPr>
          <w:rFonts w:ascii="Arial" w:hAnsi="Arial" w:cs="Arial"/>
        </w:rPr>
        <w:t>outcomes</w:t>
      </w:r>
      <w:r w:rsidR="00F22549">
        <w:rPr>
          <w:rFonts w:ascii="Arial" w:hAnsi="Arial" w:cs="Arial"/>
        </w:rPr>
        <w:t>.</w:t>
      </w:r>
      <w:r w:rsidR="00880603">
        <w:rPr>
          <w:rFonts w:ascii="Arial" w:hAnsi="Arial" w:cs="Arial"/>
        </w:rPr>
        <w:t xml:space="preserve"> </w:t>
      </w:r>
      <w:r w:rsidR="0074013B">
        <w:rPr>
          <w:rFonts w:ascii="Arial" w:hAnsi="Arial" w:cs="Arial"/>
        </w:rPr>
        <w:t xml:space="preserve">We </w:t>
      </w:r>
      <w:r w:rsidR="008D6A7D">
        <w:rPr>
          <w:rFonts w:ascii="Arial" w:hAnsi="Arial" w:cs="Arial"/>
        </w:rPr>
        <w:t>mine</w:t>
      </w:r>
      <w:commentRangeStart w:id="10"/>
      <w:commentRangeEnd w:id="10"/>
      <w:r w:rsidR="008D6A7D">
        <w:rPr>
          <w:rStyle w:val="CommentReference"/>
        </w:rPr>
        <w:commentReference w:id="10"/>
      </w:r>
      <w:r w:rsidR="00711005">
        <w:rPr>
          <w:rFonts w:ascii="Arial" w:hAnsi="Arial" w:cs="Arial"/>
        </w:rPr>
        <w:t xml:space="preserve"> housekeeping </w:t>
      </w:r>
      <w:r w:rsidR="0074013B">
        <w:rPr>
          <w:rFonts w:ascii="Arial" w:hAnsi="Arial" w:cs="Arial"/>
        </w:rPr>
        <w:t xml:space="preserve">genes in </w:t>
      </w:r>
      <w:r w:rsidR="008D6A7D">
        <w:rPr>
          <w:rFonts w:ascii="Arial" w:hAnsi="Arial" w:cs="Arial"/>
        </w:rPr>
        <w:t>h</w:t>
      </w:r>
      <w:r w:rsidR="0074013B" w:rsidRPr="003E0CE0">
        <w:rPr>
          <w:rFonts w:ascii="Arial" w:hAnsi="Arial" w:cs="Arial"/>
        </w:rPr>
        <w:t>igh-throughput RNA-sequencing</w:t>
      </w:r>
      <w:r w:rsidR="0074013B">
        <w:rPr>
          <w:rFonts w:ascii="Arial" w:hAnsi="Arial" w:cs="Arial"/>
        </w:rPr>
        <w:t xml:space="preserve"> using different approaches. We </w:t>
      </w:r>
      <w:r w:rsidR="008D6A7D">
        <w:rPr>
          <w:rFonts w:ascii="Arial" w:hAnsi="Arial" w:cs="Arial"/>
        </w:rPr>
        <w:t xml:space="preserve">then </w:t>
      </w:r>
      <w:r w:rsidR="00711005">
        <w:rPr>
          <w:rFonts w:ascii="Arial" w:hAnsi="Arial" w:cs="Arial"/>
        </w:rPr>
        <w:t>explor</w:t>
      </w:r>
      <w:r w:rsidR="00AF0EE9">
        <w:rPr>
          <w:rFonts w:ascii="Arial" w:hAnsi="Arial" w:cs="Arial"/>
        </w:rPr>
        <w:t>e</w:t>
      </w:r>
      <w:r w:rsidR="0074013B">
        <w:rPr>
          <w:rFonts w:ascii="Arial" w:hAnsi="Arial" w:cs="Arial"/>
        </w:rPr>
        <w:t xml:space="preserve"> well</w:t>
      </w:r>
      <w:r w:rsidR="008D6A7D">
        <w:rPr>
          <w:rFonts w:ascii="Arial" w:hAnsi="Arial" w:cs="Arial"/>
        </w:rPr>
        <w:t>-</w:t>
      </w:r>
      <w:r w:rsidR="0074013B">
        <w:rPr>
          <w:rFonts w:ascii="Arial" w:hAnsi="Arial" w:cs="Arial"/>
        </w:rPr>
        <w:t xml:space="preserve">established methods to define non-differential expression genes, </w:t>
      </w:r>
      <w:r w:rsidR="00AF0EE9">
        <w:rPr>
          <w:rFonts w:ascii="Arial" w:hAnsi="Arial" w:cs="Arial"/>
        </w:rPr>
        <w:t xml:space="preserve">we </w:t>
      </w:r>
      <w:r w:rsidR="0074013B">
        <w:rPr>
          <w:rFonts w:ascii="Arial" w:hAnsi="Arial" w:cs="Arial"/>
        </w:rPr>
        <w:t>appl</w:t>
      </w:r>
      <w:r w:rsidR="00AF0EE9">
        <w:rPr>
          <w:rFonts w:ascii="Arial" w:hAnsi="Arial" w:cs="Arial"/>
        </w:rPr>
        <w:t>y</w:t>
      </w:r>
      <w:r w:rsidR="0074013B">
        <w:rPr>
          <w:rFonts w:ascii="Arial" w:hAnsi="Arial" w:cs="Arial"/>
        </w:rPr>
        <w:t xml:space="preserve"> </w:t>
      </w:r>
      <w:r w:rsidR="0074013B">
        <w:rPr>
          <w:rFonts w:ascii="Arial" w:hAnsi="Arial" w:cs="Arial"/>
        </w:rPr>
        <w:lastRenderedPageBreak/>
        <w:t>basic statistical concepts like coefficient of variance</w:t>
      </w:r>
      <w:r w:rsidR="00B371ED">
        <w:rPr>
          <w:rFonts w:ascii="Arial" w:hAnsi="Arial" w:cs="Arial"/>
        </w:rPr>
        <w:t xml:space="preserve">, </w:t>
      </w:r>
      <w:proofErr w:type="spellStart"/>
      <w:r w:rsidR="003808DC">
        <w:rPr>
          <w:rFonts w:ascii="Arial" w:hAnsi="Arial" w:cs="Arial"/>
        </w:rPr>
        <w:t>gini</w:t>
      </w:r>
      <w:proofErr w:type="spellEnd"/>
      <w:r w:rsidR="003808DC">
        <w:rPr>
          <w:rFonts w:ascii="Arial" w:hAnsi="Arial" w:cs="Arial"/>
        </w:rPr>
        <w:t xml:space="preserve"> coefficient and</w:t>
      </w:r>
      <w:r w:rsidR="0074013B">
        <w:rPr>
          <w:rFonts w:ascii="Arial" w:hAnsi="Arial" w:cs="Arial"/>
        </w:rPr>
        <w:t xml:space="preserve"> pairwise stability in </w:t>
      </w:r>
      <w:r w:rsidR="00C85304">
        <w:rPr>
          <w:rFonts w:ascii="Arial" w:hAnsi="Arial" w:cs="Arial"/>
        </w:rPr>
        <w:t xml:space="preserve">a </w:t>
      </w:r>
      <w:r w:rsidR="0074013B">
        <w:rPr>
          <w:rFonts w:ascii="Arial" w:hAnsi="Arial" w:cs="Arial"/>
        </w:rPr>
        <w:t xml:space="preserve">big </w:t>
      </w:r>
      <w:r w:rsidR="00AF0EE9">
        <w:rPr>
          <w:rFonts w:ascii="Arial" w:hAnsi="Arial" w:cs="Arial"/>
        </w:rPr>
        <w:t>dataset and</w:t>
      </w:r>
      <w:r w:rsidR="0074013B">
        <w:rPr>
          <w:rFonts w:ascii="Arial" w:hAnsi="Arial" w:cs="Arial"/>
        </w:rPr>
        <w:t xml:space="preserve"> use machine learning concepts to find housekeeping </w:t>
      </w:r>
      <w:r w:rsidR="00C85304">
        <w:rPr>
          <w:rFonts w:ascii="Arial" w:hAnsi="Arial" w:cs="Arial"/>
        </w:rPr>
        <w:t>gene</w:t>
      </w:r>
      <w:r w:rsidR="0074013B">
        <w:rPr>
          <w:rFonts w:ascii="Arial" w:hAnsi="Arial" w:cs="Arial"/>
        </w:rPr>
        <w:t xml:space="preserve"> candidates</w:t>
      </w:r>
      <w:r w:rsidR="008D6A7D">
        <w:rPr>
          <w:rFonts w:ascii="Arial" w:hAnsi="Arial" w:cs="Arial"/>
        </w:rPr>
        <w:t xml:space="preserve">. </w:t>
      </w:r>
      <w:r w:rsidR="003E1820">
        <w:rPr>
          <w:rFonts w:ascii="Arial" w:hAnsi="Arial" w:cs="Arial"/>
        </w:rPr>
        <w:t>Moreover, we investigate</w:t>
      </w:r>
      <w:r w:rsidR="0074013B">
        <w:rPr>
          <w:rFonts w:ascii="Arial" w:hAnsi="Arial" w:cs="Arial"/>
        </w:rPr>
        <w:t xml:space="preserve"> their conservation across species in vertebrates</w:t>
      </w:r>
      <w:r w:rsidR="003E1820">
        <w:rPr>
          <w:rFonts w:ascii="Arial" w:hAnsi="Arial" w:cs="Arial"/>
        </w:rPr>
        <w:t>, and explore their biological functions</w:t>
      </w:r>
      <w:r w:rsidR="0074013B">
        <w:rPr>
          <w:rFonts w:ascii="Arial" w:hAnsi="Arial" w:cs="Arial"/>
        </w:rPr>
        <w:t xml:space="preserve">. </w:t>
      </w:r>
      <w:r w:rsidR="008D6A7D">
        <w:rPr>
          <w:rFonts w:ascii="Arial" w:hAnsi="Arial" w:cs="Arial"/>
        </w:rPr>
        <w:t>Importantly, a</w:t>
      </w:r>
      <w:r w:rsidR="0074013B">
        <w:rPr>
          <w:rFonts w:ascii="Arial" w:hAnsi="Arial" w:cs="Arial"/>
        </w:rPr>
        <w:t xml:space="preserve">ll the finds in NGS RNA-seq were </w:t>
      </w:r>
      <w:r w:rsidR="00FF0AA7">
        <w:rPr>
          <w:rFonts w:ascii="Arial" w:hAnsi="Arial" w:cs="Arial"/>
        </w:rPr>
        <w:t>validated</w:t>
      </w:r>
      <w:r w:rsidR="0074013B">
        <w:rPr>
          <w:rFonts w:ascii="Arial" w:hAnsi="Arial" w:cs="Arial"/>
        </w:rPr>
        <w:t xml:space="preserve"> in </w:t>
      </w:r>
      <w:r w:rsidR="00183498">
        <w:rPr>
          <w:rFonts w:ascii="Arial" w:hAnsi="Arial" w:cs="Arial"/>
        </w:rPr>
        <w:t>RNA m</w:t>
      </w:r>
      <w:r w:rsidR="0074013B">
        <w:rPr>
          <w:rFonts w:ascii="Arial" w:hAnsi="Arial" w:cs="Arial"/>
        </w:rPr>
        <w:t>icroarray</w:t>
      </w:r>
      <w:r w:rsidR="008D6A7D">
        <w:rPr>
          <w:rFonts w:ascii="Arial" w:hAnsi="Arial" w:cs="Arial"/>
        </w:rPr>
        <w:t>s</w:t>
      </w:r>
      <w:r w:rsidR="0074013B">
        <w:rPr>
          <w:rFonts w:ascii="Arial" w:hAnsi="Arial" w:cs="Arial"/>
        </w:rPr>
        <w:t xml:space="preserve">, which </w:t>
      </w:r>
      <w:r w:rsidR="008D6A7D">
        <w:rPr>
          <w:rFonts w:ascii="Arial" w:hAnsi="Arial" w:cs="Arial"/>
        </w:rPr>
        <w:t>demonstrate</w:t>
      </w:r>
      <w:r w:rsidR="007A5E53">
        <w:rPr>
          <w:rFonts w:ascii="Arial" w:hAnsi="Arial" w:cs="Arial"/>
        </w:rPr>
        <w:t>s</w:t>
      </w:r>
      <w:r w:rsidR="008D6A7D">
        <w:rPr>
          <w:rFonts w:ascii="Arial" w:hAnsi="Arial" w:cs="Arial"/>
        </w:rPr>
        <w:t xml:space="preserve"> </w:t>
      </w:r>
      <w:r w:rsidR="007A5E53">
        <w:rPr>
          <w:rFonts w:ascii="Arial" w:hAnsi="Arial" w:cs="Arial"/>
        </w:rPr>
        <w:t xml:space="preserve">the </w:t>
      </w:r>
      <w:r w:rsidR="0074013B">
        <w:rPr>
          <w:rFonts w:ascii="Arial" w:hAnsi="Arial" w:cs="Arial"/>
        </w:rPr>
        <w:t>consistency of our method</w:t>
      </w:r>
      <w:r w:rsidR="008D6A7D">
        <w:rPr>
          <w:rFonts w:ascii="Arial" w:hAnsi="Arial" w:cs="Arial"/>
        </w:rPr>
        <w:t>,</w:t>
      </w:r>
      <w:r w:rsidR="007A5E53">
        <w:rPr>
          <w:rFonts w:ascii="Arial" w:hAnsi="Arial" w:cs="Arial"/>
        </w:rPr>
        <w:t xml:space="preserve"> and an ability</w:t>
      </w:r>
      <w:r w:rsidR="0074013B">
        <w:rPr>
          <w:rFonts w:ascii="Arial" w:hAnsi="Arial" w:cs="Arial"/>
        </w:rPr>
        <w:t xml:space="preserve"> to generalize the finds </w:t>
      </w:r>
      <w:r w:rsidR="007A5E53" w:rsidRPr="00FF0AA7">
        <w:rPr>
          <w:rFonts w:ascii="Arial" w:hAnsi="Arial" w:cs="Arial"/>
        </w:rPr>
        <w:t>across multiple kidney transplant datasets</w:t>
      </w:r>
      <w:r w:rsidR="00FF0AA7" w:rsidRPr="00FF0AA7">
        <w:rPr>
          <w:rFonts w:ascii="Arial" w:hAnsi="Arial" w:cs="Arial"/>
          <w:rPrChange w:id="11" w:author="Taborda Ribas, Guilherme" w:date="2024-05-13T10:49:00Z">
            <w:rPr>
              <w:rFonts w:ascii="Arial" w:hAnsi="Arial" w:cs="Arial"/>
              <w:color w:val="FF0000"/>
            </w:rPr>
          </w:rPrChange>
        </w:rPr>
        <w:t>.</w:t>
      </w:r>
    </w:p>
    <w:p w14:paraId="386D9B83" w14:textId="53DFF78E" w:rsidR="00692F00" w:rsidRDefault="00BB2C36" w:rsidP="00CC4BB8">
      <w:pPr>
        <w:jc w:val="both"/>
        <w:rPr>
          <w:rFonts w:ascii="Arial" w:hAnsi="Arial" w:cs="Arial"/>
        </w:rPr>
      </w:pPr>
      <w:r>
        <w:rPr>
          <w:rFonts w:ascii="Arial" w:hAnsi="Arial" w:cs="Arial"/>
        </w:rPr>
        <w:t>Finally,</w:t>
      </w:r>
      <w:r w:rsidR="00692F00">
        <w:rPr>
          <w:rFonts w:ascii="Arial" w:hAnsi="Arial" w:cs="Arial"/>
        </w:rPr>
        <w:t xml:space="preserve"> we </w:t>
      </w:r>
      <w:r>
        <w:rPr>
          <w:rFonts w:ascii="Arial" w:hAnsi="Arial" w:cs="Arial"/>
        </w:rPr>
        <w:t xml:space="preserve">demonstrate that the normalization by housekeeping genes </w:t>
      </w:r>
      <w:r w:rsidR="007A5E53">
        <w:rPr>
          <w:rFonts w:ascii="Arial" w:hAnsi="Arial" w:cs="Arial"/>
        </w:rPr>
        <w:t xml:space="preserve">found using our method </w:t>
      </w:r>
      <w:r w:rsidR="003808DC">
        <w:rPr>
          <w:rFonts w:ascii="Arial" w:hAnsi="Arial" w:cs="Arial"/>
        </w:rPr>
        <w:t xml:space="preserve">minimize </w:t>
      </w:r>
      <w:r>
        <w:rPr>
          <w:rFonts w:ascii="Arial" w:hAnsi="Arial" w:cs="Arial"/>
        </w:rPr>
        <w:t xml:space="preserve">data leakage during cross-validation in machine learning modeling </w:t>
      </w:r>
      <w:r w:rsidR="00326FA6">
        <w:rPr>
          <w:rFonts w:ascii="Arial" w:hAnsi="Arial" w:cs="Arial"/>
        </w:rPr>
        <w:t>due to</w:t>
      </w:r>
      <w:r>
        <w:rPr>
          <w:rFonts w:ascii="Arial" w:hAnsi="Arial" w:cs="Arial"/>
        </w:rPr>
        <w:t xml:space="preserve"> its </w:t>
      </w:r>
      <w:r w:rsidR="00326FA6">
        <w:rPr>
          <w:rFonts w:ascii="Arial" w:hAnsi="Arial" w:cs="Arial"/>
        </w:rPr>
        <w:t>independence</w:t>
      </w:r>
      <w:r>
        <w:rPr>
          <w:rFonts w:ascii="Arial" w:hAnsi="Arial" w:cs="Arial"/>
        </w:rPr>
        <w:t xml:space="preserve"> </w:t>
      </w:r>
      <w:r w:rsidR="00326FA6">
        <w:rPr>
          <w:rFonts w:ascii="Arial" w:hAnsi="Arial" w:cs="Arial"/>
        </w:rPr>
        <w:t>of</w:t>
      </w:r>
      <w:r>
        <w:rPr>
          <w:rFonts w:ascii="Arial" w:hAnsi="Arial" w:cs="Arial"/>
        </w:rPr>
        <w:t xml:space="preserve"> </w:t>
      </w:r>
      <w:r w:rsidR="00326FA6">
        <w:rPr>
          <w:rFonts w:ascii="Arial" w:hAnsi="Arial" w:cs="Arial"/>
        </w:rPr>
        <w:t>cross-</w:t>
      </w:r>
      <w:r>
        <w:rPr>
          <w:rFonts w:ascii="Arial" w:hAnsi="Arial" w:cs="Arial"/>
        </w:rPr>
        <w:t>samples</w:t>
      </w:r>
      <w:r w:rsidR="00326FA6">
        <w:rPr>
          <w:rFonts w:ascii="Arial" w:hAnsi="Arial" w:cs="Arial"/>
        </w:rPr>
        <w:t xml:space="preserve"> information.</w:t>
      </w:r>
      <w:r>
        <w:rPr>
          <w:rFonts w:ascii="Arial" w:hAnsi="Arial" w:cs="Arial"/>
        </w:rPr>
        <w:t xml:space="preserve"> </w:t>
      </w:r>
      <w:r w:rsidR="007A5E53">
        <w:rPr>
          <w:rFonts w:ascii="Arial" w:hAnsi="Arial" w:cs="Arial"/>
        </w:rPr>
        <w:t>It</w:t>
      </w:r>
      <w:r>
        <w:rPr>
          <w:rFonts w:ascii="Arial" w:hAnsi="Arial" w:cs="Arial"/>
        </w:rPr>
        <w:t xml:space="preserve"> can </w:t>
      </w:r>
      <w:r w:rsidR="007A5E53">
        <w:rPr>
          <w:rFonts w:ascii="Arial" w:hAnsi="Arial" w:cs="Arial"/>
        </w:rPr>
        <w:t xml:space="preserve">also </w:t>
      </w:r>
      <w:r w:rsidR="00326FA6">
        <w:rPr>
          <w:rFonts w:ascii="Arial" w:hAnsi="Arial" w:cs="Arial"/>
        </w:rPr>
        <w:t>improve</w:t>
      </w:r>
      <w:r>
        <w:rPr>
          <w:rFonts w:ascii="Arial" w:hAnsi="Arial" w:cs="Arial"/>
        </w:rPr>
        <w:t xml:space="preserve"> the area under the ROC curve in comparison of cross-samples normalizations</w:t>
      </w:r>
      <w:r w:rsidR="00326FA6">
        <w:rPr>
          <w:rFonts w:ascii="Arial" w:hAnsi="Arial" w:cs="Arial"/>
        </w:rPr>
        <w:t xml:space="preserve">, </w:t>
      </w:r>
      <w:r>
        <w:rPr>
          <w:rFonts w:ascii="Arial" w:hAnsi="Arial" w:cs="Arial"/>
        </w:rPr>
        <w:t>MRN and TMM</w:t>
      </w:r>
      <w:r w:rsidR="00326FA6">
        <w:rPr>
          <w:rFonts w:ascii="Arial" w:hAnsi="Arial" w:cs="Arial"/>
        </w:rPr>
        <w:t>,</w:t>
      </w:r>
      <w:r>
        <w:rPr>
          <w:rFonts w:ascii="Arial" w:hAnsi="Arial" w:cs="Arial"/>
        </w:rPr>
        <w:t xml:space="preserve"> </w:t>
      </w:r>
      <w:r w:rsidR="00326FA6">
        <w:rPr>
          <w:rFonts w:ascii="Arial" w:hAnsi="Arial" w:cs="Arial"/>
        </w:rPr>
        <w:t xml:space="preserve">even as in </w:t>
      </w:r>
      <w:r>
        <w:rPr>
          <w:rFonts w:ascii="Arial" w:hAnsi="Arial" w:cs="Arial"/>
        </w:rPr>
        <w:t xml:space="preserve">independent sample normalization </w:t>
      </w:r>
      <w:r w:rsidR="00326FA6">
        <w:rPr>
          <w:rFonts w:ascii="Arial" w:hAnsi="Arial" w:cs="Arial"/>
        </w:rPr>
        <w:t>(</w:t>
      </w:r>
      <w:r>
        <w:rPr>
          <w:rFonts w:ascii="Arial" w:hAnsi="Arial" w:cs="Arial"/>
        </w:rPr>
        <w:t>TPM</w:t>
      </w:r>
      <w:r w:rsidR="00326FA6">
        <w:rPr>
          <w:rFonts w:ascii="Arial" w:hAnsi="Arial" w:cs="Arial"/>
        </w:rPr>
        <w:t>) comparison</w:t>
      </w:r>
      <w:r>
        <w:rPr>
          <w:rFonts w:ascii="Arial" w:hAnsi="Arial" w:cs="Arial"/>
        </w:rPr>
        <w:t>.</w:t>
      </w:r>
    </w:p>
    <w:p w14:paraId="3D4CBC8B" w14:textId="153A5AC2" w:rsidR="0021232B" w:rsidRDefault="0021232B" w:rsidP="00CC4BB8">
      <w:pPr>
        <w:jc w:val="both"/>
        <w:rPr>
          <w:rFonts w:ascii="Arial" w:hAnsi="Arial" w:cs="Arial"/>
          <w:b/>
          <w:bCs/>
          <w:sz w:val="28"/>
          <w:szCs w:val="28"/>
        </w:rPr>
      </w:pPr>
      <w:r w:rsidRPr="006D27D1">
        <w:rPr>
          <w:rFonts w:ascii="Arial" w:hAnsi="Arial" w:cs="Arial"/>
          <w:b/>
          <w:bCs/>
          <w:sz w:val="28"/>
          <w:szCs w:val="28"/>
        </w:rPr>
        <w:t>Results</w:t>
      </w:r>
    </w:p>
    <w:p w14:paraId="440548E1" w14:textId="17D1C8AC" w:rsidR="00AB3030" w:rsidRPr="007A5387" w:rsidRDefault="003808DC" w:rsidP="00CC4BB8">
      <w:pPr>
        <w:jc w:val="both"/>
        <w:rPr>
          <w:rFonts w:ascii="Arial" w:hAnsi="Arial" w:cs="Arial"/>
          <w:b/>
          <w:bCs/>
        </w:rPr>
      </w:pPr>
      <w:ins w:id="12" w:author="Taborda Ribas, Guilherme" w:date="2024-07-26T13:48:00Z" w16du:dateUtc="2024-07-26T17:48:00Z">
        <w:r>
          <w:rPr>
            <w:rFonts w:ascii="Arial" w:hAnsi="Arial" w:cs="Arial"/>
            <w:b/>
            <w:bCs/>
          </w:rPr>
          <w:t xml:space="preserve">Gene expression of </w:t>
        </w:r>
      </w:ins>
      <w:commentRangeStart w:id="13"/>
      <w:commentRangeStart w:id="14"/>
      <w:del w:id="15" w:author="Taborda Ribas, Guilherme" w:date="2024-07-26T13:48:00Z" w16du:dateUtc="2024-07-26T17:48:00Z">
        <w:r w:rsidR="00AB3030" w:rsidRPr="007A5387" w:rsidDel="003808DC">
          <w:rPr>
            <w:rFonts w:ascii="Arial" w:hAnsi="Arial" w:cs="Arial"/>
            <w:b/>
            <w:bCs/>
          </w:rPr>
          <w:delText>C</w:delText>
        </w:r>
      </w:del>
      <w:ins w:id="16" w:author="Taborda Ribas, Guilherme" w:date="2024-07-26T13:48:00Z" w16du:dateUtc="2024-07-26T17:48:00Z">
        <w:r>
          <w:rPr>
            <w:rFonts w:ascii="Arial" w:hAnsi="Arial" w:cs="Arial"/>
            <w:b/>
            <w:bCs/>
          </w:rPr>
          <w:t>c</w:t>
        </w:r>
      </w:ins>
      <w:r w:rsidR="00AB3030" w:rsidRPr="007A5387">
        <w:rPr>
          <w:rFonts w:ascii="Arial" w:hAnsi="Arial" w:cs="Arial"/>
          <w:b/>
          <w:bCs/>
        </w:rPr>
        <w:t xml:space="preserve">ommonly used housekeeping genes </w:t>
      </w:r>
      <w:r w:rsidR="00882F3A">
        <w:rPr>
          <w:rFonts w:ascii="Arial" w:hAnsi="Arial" w:cs="Arial"/>
          <w:b/>
          <w:bCs/>
        </w:rPr>
        <w:t>var</w:t>
      </w:r>
      <w:del w:id="17" w:author="Taborda Ribas, Guilherme" w:date="2024-07-26T13:48:00Z" w16du:dateUtc="2024-07-26T17:48:00Z">
        <w:r w:rsidR="00882F3A" w:rsidDel="003808DC">
          <w:rPr>
            <w:rFonts w:ascii="Arial" w:hAnsi="Arial" w:cs="Arial"/>
            <w:b/>
            <w:bCs/>
          </w:rPr>
          <w:delText>y</w:delText>
        </w:r>
      </w:del>
      <w:ins w:id="18" w:author="Taborda Ribas, Guilherme" w:date="2024-07-26T13:48:00Z" w16du:dateUtc="2024-07-26T17:48:00Z">
        <w:r>
          <w:rPr>
            <w:rFonts w:ascii="Arial" w:hAnsi="Arial" w:cs="Arial"/>
            <w:b/>
            <w:bCs/>
          </w:rPr>
          <w:t>ies</w:t>
        </w:r>
      </w:ins>
      <w:del w:id="19" w:author="Taborda Ribas, Guilherme" w:date="2024-07-26T13:48:00Z" w16du:dateUtc="2024-07-26T17:48:00Z">
        <w:r w:rsidR="00882F3A" w:rsidDel="003808DC">
          <w:rPr>
            <w:rFonts w:ascii="Arial" w:hAnsi="Arial" w:cs="Arial"/>
            <w:b/>
            <w:bCs/>
          </w:rPr>
          <w:delText xml:space="preserve"> expression</w:delText>
        </w:r>
      </w:del>
      <w:r w:rsidR="00882F3A">
        <w:rPr>
          <w:rFonts w:ascii="Arial" w:hAnsi="Arial" w:cs="Arial"/>
          <w:b/>
          <w:bCs/>
        </w:rPr>
        <w:t xml:space="preserve"> in transplanted patients </w:t>
      </w:r>
      <w:r w:rsidR="007A5E53">
        <w:rPr>
          <w:rFonts w:ascii="Arial" w:hAnsi="Arial" w:cs="Arial"/>
          <w:b/>
          <w:bCs/>
        </w:rPr>
        <w:t xml:space="preserve">over </w:t>
      </w:r>
      <w:r w:rsidR="00882F3A">
        <w:rPr>
          <w:rFonts w:ascii="Arial" w:hAnsi="Arial" w:cs="Arial"/>
          <w:b/>
          <w:bCs/>
        </w:rPr>
        <w:t>time</w:t>
      </w:r>
      <w:r w:rsidR="00882F3A" w:rsidRPr="00882F3A">
        <w:rPr>
          <w:rFonts w:ascii="Arial" w:hAnsi="Arial" w:cs="Arial"/>
          <w:b/>
          <w:bCs/>
        </w:rPr>
        <w:t>.</w:t>
      </w:r>
      <w:r w:rsidR="00AB3030" w:rsidRPr="007A5387">
        <w:rPr>
          <w:rFonts w:ascii="Arial" w:hAnsi="Arial" w:cs="Arial"/>
          <w:b/>
          <w:bCs/>
        </w:rPr>
        <w:t xml:space="preserve"> </w:t>
      </w:r>
      <w:commentRangeEnd w:id="13"/>
      <w:r w:rsidR="00114196">
        <w:rPr>
          <w:rStyle w:val="CommentReference"/>
        </w:rPr>
        <w:commentReference w:id="13"/>
      </w:r>
      <w:commentRangeEnd w:id="14"/>
      <w:r w:rsidR="00377D2D">
        <w:rPr>
          <w:rStyle w:val="CommentReference"/>
        </w:rPr>
        <w:commentReference w:id="14"/>
      </w:r>
    </w:p>
    <w:p w14:paraId="0A6589A8" w14:textId="15183004" w:rsidR="00AB3030" w:rsidRPr="007A5387" w:rsidRDefault="003E1820" w:rsidP="00CC4BB8">
      <w:pPr>
        <w:jc w:val="both"/>
        <w:rPr>
          <w:rFonts w:ascii="Arial" w:hAnsi="Arial" w:cs="Arial"/>
        </w:rPr>
      </w:pPr>
      <w:r>
        <w:rPr>
          <w:rFonts w:ascii="Arial" w:hAnsi="Arial" w:cs="Arial"/>
        </w:rPr>
        <w:t>W</w:t>
      </w:r>
      <w:r w:rsidR="00AB5505">
        <w:rPr>
          <w:rFonts w:ascii="Arial" w:hAnsi="Arial" w:cs="Arial"/>
        </w:rPr>
        <w:t xml:space="preserve">e </w:t>
      </w:r>
      <w:r w:rsidR="00FF0AA7">
        <w:rPr>
          <w:rFonts w:ascii="Arial" w:hAnsi="Arial" w:cs="Arial"/>
        </w:rPr>
        <w:t>assess</w:t>
      </w:r>
      <w:r w:rsidR="00AB5505">
        <w:rPr>
          <w:rFonts w:ascii="Arial" w:hAnsi="Arial" w:cs="Arial"/>
        </w:rPr>
        <w:t xml:space="preserve"> </w:t>
      </w:r>
      <w:r>
        <w:rPr>
          <w:rFonts w:ascii="Arial" w:hAnsi="Arial" w:cs="Arial"/>
        </w:rPr>
        <w:t xml:space="preserve">whether </w:t>
      </w:r>
      <w:commentRangeStart w:id="20"/>
      <w:commentRangeStart w:id="21"/>
      <w:r>
        <w:rPr>
          <w:rFonts w:ascii="Arial" w:hAnsi="Arial" w:cs="Arial"/>
        </w:rPr>
        <w:t xml:space="preserve">commonly used </w:t>
      </w:r>
      <w:r w:rsidR="000023DC">
        <w:rPr>
          <w:rFonts w:ascii="Arial" w:hAnsi="Arial" w:cs="Arial"/>
        </w:rPr>
        <w:t>housekeeping</w:t>
      </w:r>
      <w:r w:rsidR="00157D94">
        <w:rPr>
          <w:rFonts w:ascii="Arial" w:hAnsi="Arial" w:cs="Arial"/>
        </w:rPr>
        <w:t xml:space="preserve"> genes </w:t>
      </w:r>
      <w:commentRangeEnd w:id="20"/>
      <w:r w:rsidR="006428A0">
        <w:rPr>
          <w:rStyle w:val="CommentReference"/>
        </w:rPr>
        <w:commentReference w:id="20"/>
      </w:r>
      <w:commentRangeEnd w:id="21"/>
      <w:r w:rsidR="00377D2D">
        <w:rPr>
          <w:rStyle w:val="CommentReference"/>
        </w:rPr>
        <w:commentReference w:id="21"/>
      </w:r>
      <w:r>
        <w:rPr>
          <w:rFonts w:ascii="Arial" w:hAnsi="Arial" w:cs="Arial"/>
        </w:rPr>
        <w:t xml:space="preserve">keep constant expression levels </w:t>
      </w:r>
      <w:r w:rsidR="00AB5505">
        <w:rPr>
          <w:rFonts w:ascii="Arial" w:hAnsi="Arial" w:cs="Arial"/>
        </w:rPr>
        <w:t xml:space="preserve">in peripheral blood </w:t>
      </w:r>
      <w:r>
        <w:rPr>
          <w:rFonts w:ascii="Arial" w:hAnsi="Arial" w:cs="Arial"/>
        </w:rPr>
        <w:t xml:space="preserve">from </w:t>
      </w:r>
      <w:r w:rsidR="00AB5505">
        <w:rPr>
          <w:rFonts w:ascii="Arial" w:hAnsi="Arial" w:cs="Arial"/>
        </w:rPr>
        <w:t>kidney transplant</w:t>
      </w:r>
      <w:r w:rsidR="00823504">
        <w:rPr>
          <w:rFonts w:ascii="Arial" w:hAnsi="Arial" w:cs="Arial"/>
        </w:rPr>
        <w:t xml:space="preserve"> recipients </w:t>
      </w:r>
      <w:r>
        <w:rPr>
          <w:rFonts w:ascii="Arial" w:hAnsi="Arial" w:cs="Arial"/>
        </w:rPr>
        <w:t xml:space="preserve">at </w:t>
      </w:r>
      <w:commentRangeStart w:id="22"/>
      <w:commentRangeStart w:id="23"/>
      <w:r w:rsidR="00AB5505">
        <w:rPr>
          <w:rFonts w:ascii="Arial" w:hAnsi="Arial" w:cs="Arial"/>
        </w:rPr>
        <w:t>different time</w:t>
      </w:r>
      <w:ins w:id="24" w:author="De Jesus Borges, Thiago" w:date="2024-04-25T08:09:00Z">
        <w:r w:rsidR="007A5E53">
          <w:rPr>
            <w:rFonts w:ascii="Arial" w:hAnsi="Arial" w:cs="Arial"/>
          </w:rPr>
          <w:t xml:space="preserve"> </w:t>
        </w:r>
      </w:ins>
      <w:r w:rsidR="00AB5505">
        <w:rPr>
          <w:rFonts w:ascii="Arial" w:hAnsi="Arial" w:cs="Arial"/>
        </w:rPr>
        <w:t>points</w:t>
      </w:r>
      <w:r w:rsidR="006A0EA4">
        <w:rPr>
          <w:rFonts w:ascii="Arial" w:hAnsi="Arial" w:cs="Arial"/>
        </w:rPr>
        <w:t xml:space="preserve"> (1 week, 3 months and 6 months after transplantation)</w:t>
      </w:r>
      <w:commentRangeEnd w:id="22"/>
      <w:r w:rsidR="006428A0">
        <w:rPr>
          <w:rStyle w:val="CommentReference"/>
        </w:rPr>
        <w:commentReference w:id="22"/>
      </w:r>
      <w:commentRangeEnd w:id="23"/>
      <w:r w:rsidR="00377D2D">
        <w:rPr>
          <w:rStyle w:val="CommentReference"/>
        </w:rPr>
        <w:commentReference w:id="23"/>
      </w:r>
      <w:r w:rsidR="001057DD">
        <w:rPr>
          <w:rFonts w:ascii="Arial" w:hAnsi="Arial" w:cs="Arial"/>
        </w:rPr>
        <w:t xml:space="preserve"> using the public dataset </w:t>
      </w:r>
      <w:r w:rsidR="001057DD" w:rsidRPr="001057DD">
        <w:rPr>
          <w:rFonts w:ascii="Arial" w:hAnsi="Arial" w:cs="Arial"/>
        </w:rPr>
        <w:t>GSE86884</w:t>
      </w:r>
      <w:r>
        <w:rPr>
          <w:rFonts w:ascii="Arial" w:hAnsi="Arial" w:cs="Arial"/>
        </w:rPr>
        <w:t xml:space="preserve"> (</w:t>
      </w:r>
      <w:r w:rsidR="00A33425" w:rsidRPr="00A33425">
        <w:rPr>
          <w:rFonts w:ascii="Arial" w:hAnsi="Arial" w:cs="Arial"/>
        </w:rPr>
        <w:t>PMC4422721</w:t>
      </w:r>
      <w:r>
        <w:rPr>
          <w:rFonts w:ascii="Arial" w:hAnsi="Arial" w:cs="Arial"/>
        </w:rPr>
        <w:t>)</w:t>
      </w:r>
      <w:r w:rsidR="00AB5505">
        <w:rPr>
          <w:rFonts w:ascii="Arial" w:hAnsi="Arial" w:cs="Arial"/>
        </w:rPr>
        <w:t xml:space="preserve">. </w:t>
      </w:r>
      <w:r w:rsidR="00E12395">
        <w:rPr>
          <w:rFonts w:ascii="Arial" w:hAnsi="Arial" w:cs="Arial"/>
        </w:rPr>
        <w:t>The gen</w:t>
      </w:r>
      <w:r w:rsidR="006A0EA4">
        <w:rPr>
          <w:rFonts w:ascii="Arial" w:hAnsi="Arial" w:cs="Arial"/>
        </w:rPr>
        <w:t>e</w:t>
      </w:r>
      <w:r w:rsidR="00E12395">
        <w:rPr>
          <w:rFonts w:ascii="Arial" w:hAnsi="Arial" w:cs="Arial"/>
        </w:rPr>
        <w:t xml:space="preserve">s </w:t>
      </w:r>
      <w:r w:rsidR="00157D94" w:rsidRPr="006A0EA4">
        <w:rPr>
          <w:rFonts w:ascii="Arial" w:hAnsi="Arial" w:cs="Arial"/>
          <w:i/>
          <w:iCs/>
        </w:rPr>
        <w:t>GAPDH</w:t>
      </w:r>
      <w:r w:rsidR="00157D94">
        <w:rPr>
          <w:rFonts w:ascii="Arial" w:hAnsi="Arial" w:cs="Arial"/>
        </w:rPr>
        <w:t xml:space="preserve">, </w:t>
      </w:r>
      <w:r w:rsidR="00157D94" w:rsidRPr="006A0EA4">
        <w:rPr>
          <w:rFonts w:ascii="Arial" w:hAnsi="Arial" w:cs="Arial"/>
          <w:i/>
          <w:iCs/>
        </w:rPr>
        <w:t>B2M</w:t>
      </w:r>
      <w:r w:rsidR="00157D94">
        <w:rPr>
          <w:rFonts w:ascii="Arial" w:hAnsi="Arial" w:cs="Arial"/>
        </w:rPr>
        <w:t xml:space="preserve">, </w:t>
      </w:r>
      <w:r w:rsidR="00157D94" w:rsidRPr="006A0EA4">
        <w:rPr>
          <w:rFonts w:ascii="Arial" w:hAnsi="Arial" w:cs="Arial"/>
          <w:i/>
          <w:iCs/>
        </w:rPr>
        <w:t>ACTB</w:t>
      </w:r>
      <w:r w:rsidR="00157D94">
        <w:rPr>
          <w:rFonts w:ascii="Arial" w:hAnsi="Arial" w:cs="Arial"/>
        </w:rPr>
        <w:t xml:space="preserve">, </w:t>
      </w:r>
      <w:r w:rsidR="00157D94" w:rsidRPr="006A0EA4">
        <w:rPr>
          <w:rFonts w:ascii="Arial" w:hAnsi="Arial" w:cs="Arial"/>
          <w:i/>
          <w:iCs/>
        </w:rPr>
        <w:t>YWHAZ</w:t>
      </w:r>
      <w:ins w:id="25" w:author="Mauricio M Rigo" w:date="2024-05-18T10:42:00Z" w16du:dateUtc="2024-05-18T14:42:00Z">
        <w:r w:rsidR="000A1B0B">
          <w:rPr>
            <w:rFonts w:ascii="Arial" w:hAnsi="Arial" w:cs="Arial"/>
            <w:i/>
            <w:iCs/>
          </w:rPr>
          <w:t>,</w:t>
        </w:r>
      </w:ins>
      <w:r w:rsidR="00157D94">
        <w:rPr>
          <w:rFonts w:ascii="Arial" w:hAnsi="Arial" w:cs="Arial"/>
        </w:rPr>
        <w:t xml:space="preserve"> and others</w:t>
      </w:r>
      <w:r w:rsidR="00E12395">
        <w:rPr>
          <w:rFonts w:ascii="Arial" w:hAnsi="Arial" w:cs="Arial"/>
        </w:rPr>
        <w:t xml:space="preserve">, </w:t>
      </w:r>
      <w:r w:rsidR="006A0EA4">
        <w:rPr>
          <w:rFonts w:ascii="Arial" w:hAnsi="Arial" w:cs="Arial"/>
        </w:rPr>
        <w:t>have different log</w:t>
      </w:r>
      <w:r w:rsidR="006A0EA4" w:rsidRPr="003E1820">
        <w:rPr>
          <w:rFonts w:ascii="Arial" w:hAnsi="Arial" w:cs="Arial"/>
          <w:vertAlign w:val="subscript"/>
          <w:rPrChange w:id="26" w:author="De Jesus Borges, Thiago" w:date="2024-04-09T09:45:00Z">
            <w:rPr>
              <w:rFonts w:ascii="Arial" w:hAnsi="Arial" w:cs="Arial"/>
            </w:rPr>
          </w:rPrChange>
        </w:rPr>
        <w:t>2</w:t>
      </w:r>
      <w:r w:rsidR="006A0EA4">
        <w:rPr>
          <w:rFonts w:ascii="Arial" w:hAnsi="Arial" w:cs="Arial"/>
        </w:rPr>
        <w:t>FoldChange in different</w:t>
      </w:r>
      <w:r>
        <w:rPr>
          <w:rFonts w:ascii="Arial" w:hAnsi="Arial" w:cs="Arial"/>
        </w:rPr>
        <w:t xml:space="preserve"> post-transplant</w:t>
      </w:r>
      <w:r w:rsidR="006A0EA4">
        <w:rPr>
          <w:rFonts w:ascii="Arial" w:hAnsi="Arial" w:cs="Arial"/>
        </w:rPr>
        <w:t xml:space="preserve"> time points when compared to a pre</w:t>
      </w:r>
      <w:r>
        <w:rPr>
          <w:rFonts w:ascii="Arial" w:hAnsi="Arial" w:cs="Arial"/>
        </w:rPr>
        <w:t>-</w:t>
      </w:r>
      <w:r w:rsidR="006A0EA4">
        <w:rPr>
          <w:rFonts w:ascii="Arial" w:hAnsi="Arial" w:cs="Arial"/>
        </w:rPr>
        <w:t>transplant baseline</w:t>
      </w:r>
      <w:r w:rsidR="00CF470D">
        <w:rPr>
          <w:rFonts w:ascii="Arial" w:hAnsi="Arial" w:cs="Arial"/>
        </w:rPr>
        <w:t xml:space="preserve"> (</w:t>
      </w:r>
      <w:r w:rsidR="006A0EA4" w:rsidRPr="00377D2D">
        <w:rPr>
          <w:rFonts w:ascii="Arial" w:hAnsi="Arial" w:cs="Arial"/>
        </w:rPr>
        <w:t>Fig 1A</w:t>
      </w:r>
      <w:r w:rsidR="00CF470D" w:rsidRPr="00CF470D">
        <w:rPr>
          <w:rFonts w:ascii="Arial" w:hAnsi="Arial" w:cs="Arial"/>
          <w:rPrChange w:id="27" w:author="De Jesus Borges, Thiago" w:date="2024-04-25T08:12:00Z">
            <w:rPr>
              <w:rFonts w:ascii="Arial" w:hAnsi="Arial" w:cs="Arial"/>
              <w:b/>
              <w:bCs/>
            </w:rPr>
          </w:rPrChange>
        </w:rPr>
        <w:t>)</w:t>
      </w:r>
      <w:r>
        <w:rPr>
          <w:rFonts w:ascii="Arial" w:hAnsi="Arial" w:cs="Arial"/>
        </w:rPr>
        <w:t>, demonstrating that these are not ideal candi</w:t>
      </w:r>
      <w:r w:rsidR="00E974D5">
        <w:rPr>
          <w:rFonts w:ascii="Arial" w:hAnsi="Arial" w:cs="Arial"/>
        </w:rPr>
        <w:t>d</w:t>
      </w:r>
      <w:r>
        <w:rPr>
          <w:rFonts w:ascii="Arial" w:hAnsi="Arial" w:cs="Arial"/>
        </w:rPr>
        <w:t>ates to be used in normalization methods</w:t>
      </w:r>
      <w:r w:rsidR="007A5387">
        <w:rPr>
          <w:rFonts w:ascii="Arial" w:hAnsi="Arial" w:cs="Arial"/>
        </w:rPr>
        <w:t>. Th</w:t>
      </w:r>
      <w:r w:rsidR="00A53742">
        <w:rPr>
          <w:rFonts w:ascii="Arial" w:hAnsi="Arial" w:cs="Arial"/>
        </w:rPr>
        <w:t>e first</w:t>
      </w:r>
      <w:r w:rsidR="006A0EA4">
        <w:rPr>
          <w:rFonts w:ascii="Arial" w:hAnsi="Arial" w:cs="Arial"/>
        </w:rPr>
        <w:t xml:space="preserve"> wee</w:t>
      </w:r>
      <w:r w:rsidR="00497D49">
        <w:rPr>
          <w:rFonts w:ascii="Arial" w:hAnsi="Arial" w:cs="Arial"/>
        </w:rPr>
        <w:t>k</w:t>
      </w:r>
      <w:r w:rsidR="007A5387">
        <w:rPr>
          <w:rFonts w:ascii="Arial" w:hAnsi="Arial" w:cs="Arial"/>
        </w:rPr>
        <w:t xml:space="preserve"> </w:t>
      </w:r>
      <w:r w:rsidR="00CF470D">
        <w:rPr>
          <w:rFonts w:ascii="Arial" w:hAnsi="Arial" w:cs="Arial"/>
        </w:rPr>
        <w:t xml:space="preserve">post-transplant </w:t>
      </w:r>
      <w:r w:rsidR="006A0EA4">
        <w:rPr>
          <w:rFonts w:ascii="Arial" w:hAnsi="Arial" w:cs="Arial"/>
        </w:rPr>
        <w:t xml:space="preserve">shows </w:t>
      </w:r>
      <w:r w:rsidR="007A5387">
        <w:rPr>
          <w:rFonts w:ascii="Arial" w:hAnsi="Arial" w:cs="Arial"/>
        </w:rPr>
        <w:t>the highest</w:t>
      </w:r>
      <w:r w:rsidR="006A0EA4">
        <w:rPr>
          <w:rFonts w:ascii="Arial" w:hAnsi="Arial" w:cs="Arial"/>
        </w:rPr>
        <w:t xml:space="preserve"> absolute change</w:t>
      </w:r>
      <w:r w:rsidR="002C13DA">
        <w:rPr>
          <w:rFonts w:ascii="Arial" w:hAnsi="Arial" w:cs="Arial"/>
        </w:rPr>
        <w:t xml:space="preserve"> in most genes. </w:t>
      </w:r>
      <w:r w:rsidR="00377D2D" w:rsidRPr="00377D2D">
        <w:rPr>
          <w:rFonts w:ascii="Arial" w:hAnsi="Arial" w:cs="Arial"/>
          <w:rPrChange w:id="28" w:author="Taborda Ribas, Guilherme" w:date="2024-07-26T14:01:00Z" w16du:dateUtc="2024-07-26T18:01:00Z">
            <w:rPr>
              <w:rStyle w:val="cf01"/>
            </w:rPr>
          </w:rPrChange>
        </w:rPr>
        <w:t xml:space="preserve">For example, GAPDH expression is downregulated by a log2FoldChange of -1.1 at </w:t>
      </w:r>
      <w:r w:rsidR="00377D2D" w:rsidRPr="00377D2D">
        <w:rPr>
          <w:rFonts w:ascii="Arial" w:hAnsi="Arial" w:cs="Arial"/>
        </w:rPr>
        <w:t>one-week</w:t>
      </w:r>
      <w:r w:rsidR="00377D2D" w:rsidRPr="00377D2D">
        <w:rPr>
          <w:rFonts w:ascii="Arial" w:hAnsi="Arial" w:cs="Arial"/>
          <w:rPrChange w:id="29" w:author="Taborda Ribas, Guilherme" w:date="2024-07-26T14:01:00Z" w16du:dateUtc="2024-07-26T18:01:00Z">
            <w:rPr>
              <w:rStyle w:val="cf01"/>
            </w:rPr>
          </w:rPrChange>
        </w:rPr>
        <w:t xml:space="preserve"> post-transplant compared to pre-transplant levels. At six months post-transplant, it is downregulated by a log2FoldChange of -0.3, indicating a reduction in downregulation (Fig 1A)</w:t>
      </w:r>
      <w:r w:rsidR="00377D2D">
        <w:rPr>
          <w:rFonts w:ascii="Arial" w:hAnsi="Arial" w:cs="Arial"/>
        </w:rPr>
        <w:t xml:space="preserve">. </w:t>
      </w:r>
      <w:r w:rsidR="00A53742">
        <w:rPr>
          <w:rFonts w:ascii="Arial" w:hAnsi="Arial" w:cs="Arial"/>
        </w:rPr>
        <w:t>We</w:t>
      </w:r>
      <w:r w:rsidR="007A5387">
        <w:rPr>
          <w:rFonts w:ascii="Arial" w:hAnsi="Arial" w:cs="Arial"/>
        </w:rPr>
        <w:t xml:space="preserve"> also</w:t>
      </w:r>
      <w:r w:rsidR="00A53742">
        <w:rPr>
          <w:rFonts w:ascii="Arial" w:hAnsi="Arial" w:cs="Arial"/>
        </w:rPr>
        <w:t xml:space="preserve"> analyzed the normalized expression profile in each time </w:t>
      </w:r>
      <w:r w:rsidR="00E974D5">
        <w:rPr>
          <w:rFonts w:ascii="Arial" w:hAnsi="Arial" w:cs="Arial"/>
        </w:rPr>
        <w:t>point and</w:t>
      </w:r>
      <w:r>
        <w:rPr>
          <w:rFonts w:ascii="Arial" w:hAnsi="Arial" w:cs="Arial"/>
        </w:rPr>
        <w:t xml:space="preserve"> found that</w:t>
      </w:r>
      <w:r w:rsidR="000F2B7F">
        <w:rPr>
          <w:rFonts w:ascii="Arial" w:hAnsi="Arial" w:cs="Arial"/>
        </w:rPr>
        <w:t xml:space="preserve"> all </w:t>
      </w:r>
      <w:r>
        <w:rPr>
          <w:rFonts w:ascii="Arial" w:hAnsi="Arial" w:cs="Arial"/>
        </w:rPr>
        <w:t xml:space="preserve">analyzed </w:t>
      </w:r>
      <w:r w:rsidR="000F2B7F">
        <w:rPr>
          <w:rFonts w:ascii="Arial" w:hAnsi="Arial" w:cs="Arial"/>
        </w:rPr>
        <w:t xml:space="preserve">genes </w:t>
      </w:r>
      <w:r w:rsidR="00FB3362">
        <w:rPr>
          <w:rFonts w:ascii="Arial" w:hAnsi="Arial" w:cs="Arial"/>
        </w:rPr>
        <w:t>var</w:t>
      </w:r>
      <w:r w:rsidR="00E83E67">
        <w:rPr>
          <w:rFonts w:ascii="Arial" w:hAnsi="Arial" w:cs="Arial"/>
        </w:rPr>
        <w:t>y</w:t>
      </w:r>
      <w:r w:rsidR="000F2B7F">
        <w:rPr>
          <w:rFonts w:ascii="Arial" w:hAnsi="Arial" w:cs="Arial"/>
        </w:rPr>
        <w:t xml:space="preserve"> their expression level</w:t>
      </w:r>
      <w:r w:rsidR="00FB3362">
        <w:rPr>
          <w:rFonts w:ascii="Arial" w:hAnsi="Arial" w:cs="Arial"/>
        </w:rPr>
        <w:t>s</w:t>
      </w:r>
      <w:r w:rsidR="000F2B7F">
        <w:rPr>
          <w:rFonts w:ascii="Arial" w:hAnsi="Arial" w:cs="Arial"/>
        </w:rPr>
        <w:t xml:space="preserve"> in different time</w:t>
      </w:r>
      <w:ins w:id="30" w:author="De Jesus Borges, Thiago" w:date="2024-04-25T08:14:00Z">
        <w:r w:rsidR="00CF470D">
          <w:rPr>
            <w:rFonts w:ascii="Arial" w:hAnsi="Arial" w:cs="Arial"/>
          </w:rPr>
          <w:t xml:space="preserve"> </w:t>
        </w:r>
      </w:ins>
      <w:r w:rsidR="000F2B7F">
        <w:rPr>
          <w:rFonts w:ascii="Arial" w:hAnsi="Arial" w:cs="Arial"/>
        </w:rPr>
        <w:t>points</w:t>
      </w:r>
      <w:r>
        <w:rPr>
          <w:rFonts w:ascii="Arial" w:hAnsi="Arial" w:cs="Arial"/>
        </w:rPr>
        <w:t xml:space="preserve"> </w:t>
      </w:r>
      <w:commentRangeStart w:id="31"/>
      <w:r>
        <w:rPr>
          <w:rFonts w:ascii="Arial" w:hAnsi="Arial" w:cs="Arial"/>
        </w:rPr>
        <w:t>(</w:t>
      </w:r>
      <w:r w:rsidRPr="00EB7BC1">
        <w:rPr>
          <w:rFonts w:ascii="Arial" w:hAnsi="Arial" w:cs="Arial"/>
          <w:b/>
          <w:bCs/>
        </w:rPr>
        <w:t>Fig 1</w:t>
      </w:r>
      <w:r>
        <w:rPr>
          <w:rFonts w:ascii="Arial" w:hAnsi="Arial" w:cs="Arial"/>
          <w:b/>
          <w:bCs/>
        </w:rPr>
        <w:t>B</w:t>
      </w:r>
      <w:r w:rsidRPr="003E1820">
        <w:rPr>
          <w:rFonts w:ascii="Arial" w:hAnsi="Arial" w:cs="Arial"/>
        </w:rPr>
        <w:t>)</w:t>
      </w:r>
      <w:commentRangeEnd w:id="31"/>
      <w:r w:rsidR="006428A0">
        <w:rPr>
          <w:rStyle w:val="CommentReference"/>
        </w:rPr>
        <w:commentReference w:id="31"/>
      </w:r>
      <w:r w:rsidR="000F2B7F">
        <w:rPr>
          <w:rFonts w:ascii="Arial" w:hAnsi="Arial" w:cs="Arial"/>
        </w:rPr>
        <w:t xml:space="preserve">. </w:t>
      </w:r>
      <w:r w:rsidR="00CF470D">
        <w:rPr>
          <w:rFonts w:ascii="Arial" w:hAnsi="Arial" w:cs="Arial"/>
        </w:rPr>
        <w:t xml:space="preserve">Other traditional housekeeping genes </w:t>
      </w:r>
      <w:commentRangeStart w:id="32"/>
      <w:commentRangeStart w:id="33"/>
      <w:r w:rsidR="000F2B7F" w:rsidRPr="00A67596">
        <w:rPr>
          <w:rFonts w:ascii="Arial" w:hAnsi="Arial" w:cs="Arial"/>
          <w:i/>
          <w:iCs/>
        </w:rPr>
        <w:t>TBP</w:t>
      </w:r>
      <w:r w:rsidR="000F2B7F">
        <w:rPr>
          <w:rFonts w:ascii="Arial" w:hAnsi="Arial" w:cs="Arial"/>
        </w:rPr>
        <w:t xml:space="preserve">, </w:t>
      </w:r>
      <w:r w:rsidR="000F2B7F" w:rsidRPr="00A67596">
        <w:rPr>
          <w:rFonts w:ascii="Arial" w:hAnsi="Arial" w:cs="Arial"/>
          <w:i/>
          <w:iCs/>
        </w:rPr>
        <w:t>PPIA</w:t>
      </w:r>
      <w:r w:rsidR="000F2B7F">
        <w:rPr>
          <w:rFonts w:ascii="Arial" w:hAnsi="Arial" w:cs="Arial"/>
        </w:rPr>
        <w:t xml:space="preserve">, </w:t>
      </w:r>
      <w:r w:rsidR="000F2B7F" w:rsidRPr="00A67596">
        <w:rPr>
          <w:rFonts w:ascii="Arial" w:hAnsi="Arial" w:cs="Arial"/>
          <w:i/>
          <w:iCs/>
        </w:rPr>
        <w:t>RPS13</w:t>
      </w:r>
      <w:ins w:id="34" w:author="Mauricio M Rigo" w:date="2024-05-18T10:43:00Z" w16du:dateUtc="2024-05-18T14:43:00Z">
        <w:r w:rsidR="000A1B0B">
          <w:rPr>
            <w:rFonts w:ascii="Arial" w:hAnsi="Arial" w:cs="Arial"/>
            <w:i/>
            <w:iCs/>
          </w:rPr>
          <w:t>,</w:t>
        </w:r>
      </w:ins>
      <w:r w:rsidR="000F2B7F">
        <w:rPr>
          <w:rFonts w:ascii="Arial" w:hAnsi="Arial" w:cs="Arial"/>
        </w:rPr>
        <w:t xml:space="preserve"> and </w:t>
      </w:r>
      <w:r w:rsidR="000F2B7F" w:rsidRPr="00A67596">
        <w:rPr>
          <w:rFonts w:ascii="Arial" w:hAnsi="Arial" w:cs="Arial"/>
          <w:i/>
          <w:iCs/>
        </w:rPr>
        <w:t>RPL13</w:t>
      </w:r>
      <w:r w:rsidR="000F2B7F">
        <w:rPr>
          <w:rFonts w:ascii="Arial" w:hAnsi="Arial" w:cs="Arial"/>
        </w:rPr>
        <w:t xml:space="preserve"> </w:t>
      </w:r>
      <w:commentRangeEnd w:id="32"/>
      <w:r w:rsidR="00CF470D">
        <w:rPr>
          <w:rStyle w:val="CommentReference"/>
        </w:rPr>
        <w:commentReference w:id="32"/>
      </w:r>
      <w:commentRangeEnd w:id="33"/>
      <w:r w:rsidR="002E11AB">
        <w:rPr>
          <w:rStyle w:val="CommentReference"/>
        </w:rPr>
        <w:commentReference w:id="33"/>
      </w:r>
      <w:r w:rsidR="000F2B7F">
        <w:rPr>
          <w:rFonts w:ascii="Arial" w:hAnsi="Arial" w:cs="Arial"/>
        </w:rPr>
        <w:t>have a high expression value in pre</w:t>
      </w:r>
      <w:r>
        <w:rPr>
          <w:rFonts w:ascii="Arial" w:hAnsi="Arial" w:cs="Arial"/>
        </w:rPr>
        <w:t>-</w:t>
      </w:r>
      <w:r w:rsidR="000F2B7F">
        <w:rPr>
          <w:rFonts w:ascii="Arial" w:hAnsi="Arial" w:cs="Arial"/>
        </w:rPr>
        <w:t>transplant, while other genes have high expression levels after transplantation</w:t>
      </w:r>
      <w:r w:rsidR="00FB3362">
        <w:rPr>
          <w:rFonts w:ascii="Arial" w:hAnsi="Arial" w:cs="Arial"/>
        </w:rPr>
        <w:t>,</w:t>
      </w:r>
      <w:r w:rsidR="000F2B7F">
        <w:rPr>
          <w:rFonts w:ascii="Arial" w:hAnsi="Arial" w:cs="Arial"/>
        </w:rPr>
        <w:t xml:space="preserve"> </w:t>
      </w:r>
      <w:r w:rsidR="00E974D5">
        <w:rPr>
          <w:rFonts w:ascii="Arial" w:hAnsi="Arial" w:cs="Arial"/>
        </w:rPr>
        <w:t>mostly</w:t>
      </w:r>
      <w:r w:rsidR="000F2B7F">
        <w:rPr>
          <w:rFonts w:ascii="Arial" w:hAnsi="Arial" w:cs="Arial"/>
        </w:rPr>
        <w:t xml:space="preserve"> in </w:t>
      </w:r>
      <w:r w:rsidR="00FB3362">
        <w:rPr>
          <w:rFonts w:ascii="Arial" w:hAnsi="Arial" w:cs="Arial"/>
        </w:rPr>
        <w:t>the first</w:t>
      </w:r>
      <w:r w:rsidR="000F2B7F">
        <w:rPr>
          <w:rFonts w:ascii="Arial" w:hAnsi="Arial" w:cs="Arial"/>
        </w:rPr>
        <w:t xml:space="preserve"> week and three months</w:t>
      </w:r>
      <w:r>
        <w:rPr>
          <w:rFonts w:ascii="Arial" w:hAnsi="Arial" w:cs="Arial"/>
        </w:rPr>
        <w:t xml:space="preserve"> (</w:t>
      </w:r>
      <w:r w:rsidRPr="00EB7BC1">
        <w:rPr>
          <w:rFonts w:ascii="Arial" w:hAnsi="Arial" w:cs="Arial"/>
          <w:b/>
          <w:bCs/>
        </w:rPr>
        <w:t>Fig 1</w:t>
      </w:r>
      <w:r w:rsidR="00E974D5">
        <w:rPr>
          <w:rFonts w:ascii="Arial" w:hAnsi="Arial" w:cs="Arial"/>
          <w:b/>
          <w:bCs/>
        </w:rPr>
        <w:t>B</w:t>
      </w:r>
      <w:r w:rsidRPr="003E1820">
        <w:rPr>
          <w:rFonts w:ascii="Arial" w:hAnsi="Arial" w:cs="Arial"/>
        </w:rPr>
        <w:t>)</w:t>
      </w:r>
      <w:r w:rsidR="000F2B7F">
        <w:rPr>
          <w:rFonts w:ascii="Arial" w:hAnsi="Arial" w:cs="Arial"/>
        </w:rPr>
        <w:t>.</w:t>
      </w:r>
      <w:r w:rsidR="00BD7AA1">
        <w:rPr>
          <w:rFonts w:ascii="Arial" w:hAnsi="Arial" w:cs="Arial"/>
        </w:rPr>
        <w:t xml:space="preserve"> </w:t>
      </w:r>
      <w:r w:rsidR="00B73A10">
        <w:rPr>
          <w:rFonts w:ascii="Arial" w:hAnsi="Arial" w:cs="Arial"/>
        </w:rPr>
        <w:t xml:space="preserve">All </w:t>
      </w:r>
      <w:commentRangeStart w:id="35"/>
      <w:commentRangeStart w:id="36"/>
      <w:r w:rsidR="00B73A10">
        <w:rPr>
          <w:rFonts w:ascii="Arial" w:hAnsi="Arial" w:cs="Arial"/>
        </w:rPr>
        <w:t>t</w:t>
      </w:r>
      <w:r w:rsidR="00BD7AA1">
        <w:rPr>
          <w:rFonts w:ascii="Arial" w:hAnsi="Arial" w:cs="Arial"/>
        </w:rPr>
        <w:t xml:space="preserve">hose </w:t>
      </w:r>
      <w:commentRangeEnd w:id="35"/>
      <w:r w:rsidR="006428A0">
        <w:rPr>
          <w:rStyle w:val="CommentReference"/>
        </w:rPr>
        <w:commentReference w:id="35"/>
      </w:r>
      <w:commentRangeEnd w:id="36"/>
      <w:r w:rsidR="00B73A10">
        <w:rPr>
          <w:rStyle w:val="CommentReference"/>
        </w:rPr>
        <w:commentReference w:id="36"/>
      </w:r>
      <w:r w:rsidR="00BD7AA1">
        <w:rPr>
          <w:rFonts w:ascii="Arial" w:hAnsi="Arial" w:cs="Arial"/>
        </w:rPr>
        <w:t xml:space="preserve">genes </w:t>
      </w:r>
      <w:r w:rsidR="00522FEB">
        <w:rPr>
          <w:rFonts w:ascii="Arial" w:hAnsi="Arial" w:cs="Arial"/>
        </w:rPr>
        <w:t xml:space="preserve">presented variability trough time and conditions </w:t>
      </w:r>
      <w:r w:rsidR="00E12395">
        <w:rPr>
          <w:rFonts w:ascii="Arial" w:hAnsi="Arial" w:cs="Arial"/>
        </w:rPr>
        <w:t xml:space="preserve">in kidney </w:t>
      </w:r>
      <w:r w:rsidR="00522FEB">
        <w:rPr>
          <w:rFonts w:ascii="Arial" w:hAnsi="Arial" w:cs="Arial"/>
        </w:rPr>
        <w:t>biopsy</w:t>
      </w:r>
      <w:r w:rsidR="00E12395">
        <w:rPr>
          <w:rFonts w:ascii="Arial" w:hAnsi="Arial" w:cs="Arial"/>
        </w:rPr>
        <w:t xml:space="preserve"> of transplanted </w:t>
      </w:r>
      <w:r w:rsidR="00522FEB">
        <w:rPr>
          <w:rFonts w:ascii="Arial" w:hAnsi="Arial" w:cs="Arial"/>
        </w:rPr>
        <w:t>recipients</w:t>
      </w:r>
      <w:r w:rsidR="00E12395">
        <w:rPr>
          <w:rFonts w:ascii="Arial" w:hAnsi="Arial" w:cs="Arial"/>
        </w:rPr>
        <w:t xml:space="preserve"> (</w:t>
      </w:r>
      <w:r w:rsidR="00E12395" w:rsidRPr="00157D94">
        <w:rPr>
          <w:rFonts w:ascii="Arial" w:hAnsi="Arial" w:cs="Arial"/>
        </w:rPr>
        <w:t>PMC8659319</w:t>
      </w:r>
      <w:r w:rsidR="00E12395">
        <w:rPr>
          <w:rFonts w:ascii="Arial" w:hAnsi="Arial" w:cs="Arial"/>
        </w:rPr>
        <w:t>,</w:t>
      </w:r>
      <w:r w:rsidR="00E12395" w:rsidRPr="00157D94">
        <w:t xml:space="preserve"> </w:t>
      </w:r>
      <w:r w:rsidR="00E12395" w:rsidRPr="00157D94">
        <w:rPr>
          <w:rFonts w:ascii="Arial" w:hAnsi="Arial" w:cs="Arial"/>
        </w:rPr>
        <w:t>PMC6580566</w:t>
      </w:r>
      <w:r w:rsidR="00E12395">
        <w:rPr>
          <w:rFonts w:ascii="Arial" w:hAnsi="Arial" w:cs="Arial"/>
        </w:rPr>
        <w:t xml:space="preserve">), breast cancer </w:t>
      </w:r>
      <w:r w:rsidR="00157D94">
        <w:rPr>
          <w:rFonts w:ascii="Arial" w:hAnsi="Arial" w:cs="Arial"/>
        </w:rPr>
        <w:t>(</w:t>
      </w:r>
      <w:r w:rsidR="00157D94" w:rsidRPr="00157D94">
        <w:rPr>
          <w:rFonts w:ascii="Arial" w:hAnsi="Arial" w:cs="Arial"/>
        </w:rPr>
        <w:t>PMC4986254</w:t>
      </w:r>
      <w:r w:rsidR="00E12395">
        <w:rPr>
          <w:rFonts w:ascii="Arial" w:hAnsi="Arial" w:cs="Arial"/>
        </w:rPr>
        <w:t>)</w:t>
      </w:r>
      <w:r w:rsidR="006A0EA4">
        <w:rPr>
          <w:rFonts w:ascii="Arial" w:hAnsi="Arial" w:cs="Arial"/>
        </w:rPr>
        <w:t xml:space="preserve">, </w:t>
      </w:r>
      <w:r w:rsidR="00E12395">
        <w:rPr>
          <w:rFonts w:ascii="Arial" w:hAnsi="Arial" w:cs="Arial"/>
        </w:rPr>
        <w:t>brain stroke (</w:t>
      </w:r>
      <w:r w:rsidR="00157D94" w:rsidRPr="00157D94">
        <w:rPr>
          <w:rFonts w:ascii="Arial" w:hAnsi="Arial" w:cs="Arial"/>
        </w:rPr>
        <w:t>PMC9296577</w:t>
      </w:r>
      <w:r w:rsidR="00157D94">
        <w:rPr>
          <w:rFonts w:ascii="Arial" w:hAnsi="Arial" w:cs="Arial"/>
        </w:rPr>
        <w:t>)</w:t>
      </w:r>
      <w:r w:rsidR="00522FEB">
        <w:rPr>
          <w:rFonts w:ascii="Arial" w:hAnsi="Arial" w:cs="Arial"/>
        </w:rPr>
        <w:t xml:space="preserve"> and</w:t>
      </w:r>
      <w:r w:rsidR="00823504">
        <w:rPr>
          <w:rFonts w:ascii="Arial" w:hAnsi="Arial" w:cs="Arial"/>
        </w:rPr>
        <w:t xml:space="preserve"> </w:t>
      </w:r>
      <w:r w:rsidR="006A0EA4">
        <w:rPr>
          <w:rFonts w:ascii="Arial" w:hAnsi="Arial" w:cs="Arial"/>
        </w:rPr>
        <w:t>diabetes (</w:t>
      </w:r>
      <w:r w:rsidR="006A0EA4" w:rsidRPr="006A0EA4">
        <w:rPr>
          <w:rFonts w:ascii="Arial" w:hAnsi="Arial" w:cs="Arial"/>
        </w:rPr>
        <w:t>PMC9831022</w:t>
      </w:r>
      <w:r w:rsidR="006A0EA4">
        <w:rPr>
          <w:rFonts w:ascii="Arial" w:hAnsi="Arial" w:cs="Arial"/>
        </w:rPr>
        <w:t>)</w:t>
      </w:r>
      <w:r w:rsidR="00823504">
        <w:rPr>
          <w:rFonts w:ascii="Arial" w:hAnsi="Arial" w:cs="Arial"/>
        </w:rPr>
        <w:t xml:space="preserve">. </w:t>
      </w:r>
      <w:r w:rsidR="00B73A10" w:rsidRPr="00B73A10">
        <w:rPr>
          <w:rFonts w:ascii="Arial" w:hAnsi="Arial" w:cs="Arial"/>
          <w:rPrChange w:id="37" w:author="Taborda Ribas, Guilherme" w:date="2024-07-26T14:25:00Z" w16du:dateUtc="2024-07-26T18:25:00Z">
            <w:rPr>
              <w:rStyle w:val="cf01"/>
            </w:rPr>
          </w:rPrChange>
        </w:rPr>
        <w:t>Our data demonstrate that commonly used housekeeping genes should be validated before being used as reference genes in transcriptional studies involving peripheral blood of kidney transplant recipients, as their expression can be influenced by immunosuppression or surgical stress.</w:t>
      </w:r>
    </w:p>
    <w:p w14:paraId="7F21EA59" w14:textId="0918845C" w:rsidR="0021232B" w:rsidRPr="006D27D1" w:rsidRDefault="00FD0B3E" w:rsidP="00CC4BB8">
      <w:pPr>
        <w:jc w:val="both"/>
        <w:rPr>
          <w:rFonts w:ascii="Arial" w:hAnsi="Arial" w:cs="Arial"/>
          <w:b/>
          <w:bCs/>
        </w:rPr>
      </w:pPr>
      <w:r w:rsidRPr="006D27D1">
        <w:rPr>
          <w:rFonts w:ascii="Arial" w:hAnsi="Arial" w:cs="Arial"/>
          <w:b/>
          <w:bCs/>
        </w:rPr>
        <w:t>Identification of housekeeping genes in NGS RNAseq</w:t>
      </w:r>
    </w:p>
    <w:p w14:paraId="53DE3D6E" w14:textId="45BE4E84" w:rsidR="006F4EC1" w:rsidRDefault="00DA742D" w:rsidP="00CC4BB8">
      <w:pPr>
        <w:jc w:val="both"/>
        <w:rPr>
          <w:rFonts w:ascii="Arial" w:hAnsi="Arial" w:cs="Arial"/>
        </w:rPr>
      </w:pPr>
      <w:r>
        <w:rPr>
          <w:rFonts w:ascii="Arial" w:hAnsi="Arial" w:cs="Arial"/>
        </w:rPr>
        <w:t xml:space="preserve">To find </w:t>
      </w:r>
      <w:r w:rsidR="00CF470D">
        <w:rPr>
          <w:rFonts w:ascii="Arial" w:hAnsi="Arial" w:cs="Arial"/>
        </w:rPr>
        <w:t xml:space="preserve">refined </w:t>
      </w:r>
      <w:r>
        <w:rPr>
          <w:rFonts w:ascii="Arial" w:hAnsi="Arial" w:cs="Arial"/>
        </w:rPr>
        <w:t>alternatives for the housekeeping genes</w:t>
      </w:r>
      <w:r w:rsidR="00413BE1">
        <w:rPr>
          <w:rFonts w:ascii="Arial" w:hAnsi="Arial" w:cs="Arial"/>
        </w:rPr>
        <w:t>,</w:t>
      </w:r>
      <w:r>
        <w:rPr>
          <w:rFonts w:ascii="Arial" w:hAnsi="Arial" w:cs="Arial"/>
        </w:rPr>
        <w:t xml:space="preserve"> we </w:t>
      </w:r>
      <w:r w:rsidR="00522FEB">
        <w:rPr>
          <w:rFonts w:ascii="Arial" w:hAnsi="Arial" w:cs="Arial"/>
        </w:rPr>
        <w:t>reprocess and analyze</w:t>
      </w:r>
      <w:r w:rsidR="00946D60">
        <w:rPr>
          <w:rFonts w:ascii="Arial" w:hAnsi="Arial" w:cs="Arial"/>
        </w:rPr>
        <w:t xml:space="preserve"> </w:t>
      </w:r>
      <w:r w:rsidR="002172A3">
        <w:rPr>
          <w:rFonts w:ascii="Arial" w:hAnsi="Arial" w:cs="Arial"/>
        </w:rPr>
        <w:t>635</w:t>
      </w:r>
      <w:r w:rsidR="002172A3" w:rsidRPr="6136E5B2">
        <w:rPr>
          <w:rFonts w:ascii="Arial" w:hAnsi="Arial" w:cs="Arial"/>
        </w:rPr>
        <w:t xml:space="preserve"> </w:t>
      </w:r>
      <w:r w:rsidR="00946D60">
        <w:rPr>
          <w:rFonts w:ascii="Arial" w:hAnsi="Arial" w:cs="Arial"/>
        </w:rPr>
        <w:t xml:space="preserve">samples of </w:t>
      </w:r>
      <w:r w:rsidR="006F4EC1">
        <w:rPr>
          <w:rFonts w:ascii="Arial" w:hAnsi="Arial" w:cs="Arial"/>
        </w:rPr>
        <w:t xml:space="preserve">public </w:t>
      </w:r>
      <w:r w:rsidR="00946D60">
        <w:rPr>
          <w:rFonts w:ascii="Arial" w:hAnsi="Arial" w:cs="Arial"/>
        </w:rPr>
        <w:t xml:space="preserve">NGS </w:t>
      </w:r>
      <w:proofErr w:type="spellStart"/>
      <w:r w:rsidR="00946D60" w:rsidRPr="00E974D5">
        <w:rPr>
          <w:rFonts w:ascii="Arial" w:hAnsi="Arial" w:cs="Arial"/>
        </w:rPr>
        <w:t>RNAseq</w:t>
      </w:r>
      <w:proofErr w:type="spellEnd"/>
      <w:r w:rsidR="00413BE1" w:rsidRPr="00E974D5">
        <w:rPr>
          <w:rFonts w:ascii="Arial" w:hAnsi="Arial" w:cs="Arial"/>
        </w:rPr>
        <w:t xml:space="preserve"> </w:t>
      </w:r>
      <w:r w:rsidR="00413BE1" w:rsidRPr="00E974D5">
        <w:rPr>
          <w:rFonts w:ascii="Arial" w:hAnsi="Arial" w:cs="Arial"/>
          <w:rPrChange w:id="38" w:author="Taborda Ribas, Guilherme" w:date="2024-04-22T11:41:00Z">
            <w:rPr>
              <w:rFonts w:ascii="Arial" w:hAnsi="Arial" w:cs="Arial"/>
              <w:color w:val="FF0000"/>
            </w:rPr>
          </w:rPrChange>
        </w:rPr>
        <w:t xml:space="preserve">from </w:t>
      </w:r>
      <w:r w:rsidR="0097338A">
        <w:rPr>
          <w:rFonts w:ascii="Arial" w:hAnsi="Arial" w:cs="Arial"/>
        </w:rPr>
        <w:t xml:space="preserve">the </w:t>
      </w:r>
      <w:r w:rsidR="00413BE1" w:rsidRPr="00E974D5">
        <w:rPr>
          <w:rFonts w:ascii="Arial" w:hAnsi="Arial" w:cs="Arial"/>
          <w:rPrChange w:id="39" w:author="Taborda Ribas, Guilherme" w:date="2024-04-22T11:41:00Z">
            <w:rPr>
              <w:rFonts w:ascii="Arial" w:hAnsi="Arial" w:cs="Arial"/>
              <w:color w:val="FF0000"/>
            </w:rPr>
          </w:rPrChange>
        </w:rPr>
        <w:t xml:space="preserve">peripheral blood of kidney transplant </w:t>
      </w:r>
      <w:r w:rsidR="00E974D5" w:rsidRPr="00E974D5">
        <w:rPr>
          <w:rFonts w:ascii="Arial" w:hAnsi="Arial" w:cs="Arial"/>
          <w:rPrChange w:id="40" w:author="Taborda Ribas, Guilherme" w:date="2024-04-22T11:41:00Z">
            <w:rPr>
              <w:rFonts w:ascii="Arial" w:hAnsi="Arial" w:cs="Arial"/>
              <w:color w:val="FF0000"/>
            </w:rPr>
          </w:rPrChange>
        </w:rPr>
        <w:t>recipients</w:t>
      </w:r>
      <w:r w:rsidR="006F4EC1" w:rsidRPr="00E974D5">
        <w:rPr>
          <w:rFonts w:ascii="Arial" w:hAnsi="Arial" w:cs="Arial"/>
        </w:rPr>
        <w:t xml:space="preserve">. </w:t>
      </w:r>
      <w:r w:rsidR="006F4EC1">
        <w:rPr>
          <w:rFonts w:ascii="Arial" w:hAnsi="Arial" w:cs="Arial"/>
        </w:rPr>
        <w:t xml:space="preserve">We </w:t>
      </w:r>
      <w:r w:rsidR="00CF470D">
        <w:rPr>
          <w:rFonts w:ascii="Arial" w:hAnsi="Arial" w:cs="Arial"/>
        </w:rPr>
        <w:t xml:space="preserve">set </w:t>
      </w:r>
      <w:r>
        <w:rPr>
          <w:rFonts w:ascii="Arial" w:hAnsi="Arial" w:cs="Arial"/>
        </w:rPr>
        <w:t xml:space="preserve">some </w:t>
      </w:r>
      <w:commentRangeStart w:id="41"/>
      <w:commentRangeStart w:id="42"/>
      <w:r w:rsidR="00CF470D" w:rsidRPr="00FF0AA7">
        <w:rPr>
          <w:rFonts w:ascii="Arial" w:hAnsi="Arial" w:cs="Arial"/>
        </w:rPr>
        <w:t>parameters</w:t>
      </w:r>
      <w:r w:rsidR="00CF470D">
        <w:rPr>
          <w:rFonts w:ascii="Arial" w:hAnsi="Arial" w:cs="Arial"/>
        </w:rPr>
        <w:t xml:space="preserve"> </w:t>
      </w:r>
      <w:commentRangeEnd w:id="41"/>
      <w:r w:rsidR="0061154E">
        <w:rPr>
          <w:rStyle w:val="CommentReference"/>
        </w:rPr>
        <w:commentReference w:id="41"/>
      </w:r>
      <w:commentRangeEnd w:id="42"/>
      <w:r w:rsidR="00A75A74">
        <w:rPr>
          <w:rStyle w:val="CommentReference"/>
        </w:rPr>
        <w:commentReference w:id="42"/>
      </w:r>
      <w:r>
        <w:rPr>
          <w:rFonts w:ascii="Arial" w:hAnsi="Arial" w:cs="Arial"/>
        </w:rPr>
        <w:t>to keep only genes with low variability in time</w:t>
      </w:r>
      <w:r w:rsidR="00351AD8">
        <w:rPr>
          <w:rFonts w:ascii="Arial" w:hAnsi="Arial" w:cs="Arial"/>
        </w:rPr>
        <w:t xml:space="preserve"> </w:t>
      </w:r>
      <w:r>
        <w:rPr>
          <w:rFonts w:ascii="Arial" w:hAnsi="Arial" w:cs="Arial"/>
        </w:rPr>
        <w:t xml:space="preserve">and for different </w:t>
      </w:r>
      <w:r w:rsidR="00CF470D">
        <w:rPr>
          <w:rFonts w:ascii="Arial" w:hAnsi="Arial" w:cs="Arial"/>
        </w:rPr>
        <w:t xml:space="preserve">clinical </w:t>
      </w:r>
      <w:r>
        <w:rPr>
          <w:rFonts w:ascii="Arial" w:hAnsi="Arial" w:cs="Arial"/>
        </w:rPr>
        <w:t>outcomes</w:t>
      </w:r>
      <w:r w:rsidR="00821358">
        <w:rPr>
          <w:rFonts w:ascii="Arial" w:hAnsi="Arial" w:cs="Arial"/>
        </w:rPr>
        <w:t>:</w:t>
      </w:r>
      <w:r>
        <w:rPr>
          <w:rFonts w:ascii="Arial" w:hAnsi="Arial" w:cs="Arial"/>
        </w:rPr>
        <w:t xml:space="preserve"> </w:t>
      </w:r>
      <w:r w:rsidR="00351AD8">
        <w:rPr>
          <w:rFonts w:ascii="Arial" w:hAnsi="Arial" w:cs="Arial"/>
        </w:rPr>
        <w:t>pre</w:t>
      </w:r>
      <w:r w:rsidR="00433EF9">
        <w:rPr>
          <w:rFonts w:ascii="Arial" w:hAnsi="Arial" w:cs="Arial"/>
        </w:rPr>
        <w:t>-</w:t>
      </w:r>
      <w:r w:rsidR="00351AD8">
        <w:rPr>
          <w:rFonts w:ascii="Arial" w:hAnsi="Arial" w:cs="Arial"/>
        </w:rPr>
        <w:t>transplant, 1 w</w:t>
      </w:r>
      <w:r w:rsidR="00433EF9">
        <w:rPr>
          <w:rFonts w:ascii="Arial" w:hAnsi="Arial" w:cs="Arial"/>
        </w:rPr>
        <w:t>ee</w:t>
      </w:r>
      <w:r w:rsidR="00351AD8">
        <w:rPr>
          <w:rFonts w:ascii="Arial" w:hAnsi="Arial" w:cs="Arial"/>
        </w:rPr>
        <w:t xml:space="preserve">k, 3 </w:t>
      </w:r>
      <w:r w:rsidR="00433EF9">
        <w:rPr>
          <w:rFonts w:ascii="Arial" w:hAnsi="Arial" w:cs="Arial"/>
        </w:rPr>
        <w:t>or</w:t>
      </w:r>
      <w:r w:rsidR="00351AD8">
        <w:rPr>
          <w:rFonts w:ascii="Arial" w:hAnsi="Arial" w:cs="Arial"/>
        </w:rPr>
        <w:t xml:space="preserve"> 6 mo</w:t>
      </w:r>
      <w:r w:rsidR="0097338A">
        <w:rPr>
          <w:rFonts w:ascii="Arial" w:hAnsi="Arial" w:cs="Arial"/>
        </w:rPr>
        <w:t>nths</w:t>
      </w:r>
      <w:r w:rsidR="00351AD8">
        <w:rPr>
          <w:rFonts w:ascii="Arial" w:hAnsi="Arial" w:cs="Arial"/>
        </w:rPr>
        <w:t xml:space="preserve"> after transplantation</w:t>
      </w:r>
      <w:r w:rsidR="00433EF9">
        <w:rPr>
          <w:rFonts w:ascii="Arial" w:hAnsi="Arial" w:cs="Arial"/>
        </w:rPr>
        <w:t>;</w:t>
      </w:r>
      <w:r w:rsidR="00351AD8">
        <w:rPr>
          <w:rFonts w:ascii="Arial" w:hAnsi="Arial" w:cs="Arial"/>
        </w:rPr>
        <w:t xml:space="preserve"> </w:t>
      </w:r>
      <w:r>
        <w:rPr>
          <w:rFonts w:ascii="Arial" w:hAnsi="Arial" w:cs="Arial"/>
        </w:rPr>
        <w:t>non-</w:t>
      </w:r>
      <w:r w:rsidR="00E91FE8">
        <w:rPr>
          <w:rFonts w:ascii="Arial" w:hAnsi="Arial" w:cs="Arial"/>
        </w:rPr>
        <w:t>r</w:t>
      </w:r>
      <w:r>
        <w:rPr>
          <w:rFonts w:ascii="Arial" w:hAnsi="Arial" w:cs="Arial"/>
        </w:rPr>
        <w:t xml:space="preserve">ejection, </w:t>
      </w:r>
      <w:r w:rsidRPr="006D27D1">
        <w:rPr>
          <w:rFonts w:ascii="Arial" w:hAnsi="Arial" w:cs="Arial"/>
        </w:rPr>
        <w:t>T-cell</w:t>
      </w:r>
      <w:r w:rsidR="00E91FE8">
        <w:rPr>
          <w:rFonts w:ascii="Arial" w:hAnsi="Arial" w:cs="Arial"/>
        </w:rPr>
        <w:t>-m</w:t>
      </w:r>
      <w:r w:rsidRPr="006D27D1">
        <w:rPr>
          <w:rFonts w:ascii="Arial" w:hAnsi="Arial" w:cs="Arial"/>
        </w:rPr>
        <w:t xml:space="preserve">ediated </w:t>
      </w:r>
      <w:r w:rsidR="00E91FE8">
        <w:rPr>
          <w:rFonts w:ascii="Arial" w:hAnsi="Arial" w:cs="Arial"/>
        </w:rPr>
        <w:t>r</w:t>
      </w:r>
      <w:r w:rsidRPr="006D27D1">
        <w:rPr>
          <w:rFonts w:ascii="Arial" w:hAnsi="Arial" w:cs="Arial"/>
        </w:rPr>
        <w:t>ejection (TCMR)</w:t>
      </w:r>
      <w:r>
        <w:rPr>
          <w:rFonts w:ascii="Arial" w:hAnsi="Arial" w:cs="Arial"/>
        </w:rPr>
        <w:t xml:space="preserve"> and</w:t>
      </w:r>
      <w:r w:rsidRPr="006D27D1">
        <w:rPr>
          <w:rFonts w:ascii="Arial" w:hAnsi="Arial" w:cs="Arial"/>
        </w:rPr>
        <w:t xml:space="preserve"> </w:t>
      </w:r>
      <w:r w:rsidR="00E91FE8">
        <w:rPr>
          <w:rFonts w:ascii="Arial" w:hAnsi="Arial" w:cs="Arial"/>
        </w:rPr>
        <w:t>a</w:t>
      </w:r>
      <w:r w:rsidRPr="006D27D1">
        <w:rPr>
          <w:rFonts w:ascii="Arial" w:hAnsi="Arial" w:cs="Arial"/>
        </w:rPr>
        <w:t>ntibody</w:t>
      </w:r>
      <w:r w:rsidR="00E91FE8">
        <w:rPr>
          <w:rFonts w:ascii="Arial" w:hAnsi="Arial" w:cs="Arial"/>
        </w:rPr>
        <w:t>-m</w:t>
      </w:r>
      <w:r w:rsidRPr="006D27D1">
        <w:rPr>
          <w:rFonts w:ascii="Arial" w:hAnsi="Arial" w:cs="Arial"/>
        </w:rPr>
        <w:t xml:space="preserve">ediated </w:t>
      </w:r>
      <w:r w:rsidR="00E91FE8">
        <w:rPr>
          <w:rFonts w:ascii="Arial" w:hAnsi="Arial" w:cs="Arial"/>
        </w:rPr>
        <w:t>r</w:t>
      </w:r>
      <w:r w:rsidRPr="006D27D1">
        <w:rPr>
          <w:rFonts w:ascii="Arial" w:hAnsi="Arial" w:cs="Arial"/>
        </w:rPr>
        <w:t>ejection</w:t>
      </w:r>
      <w:r w:rsidR="00E91FE8">
        <w:rPr>
          <w:rFonts w:ascii="Arial" w:hAnsi="Arial" w:cs="Arial"/>
        </w:rPr>
        <w:t xml:space="preserve"> (ABMR)</w:t>
      </w:r>
      <w:r w:rsidR="00821358">
        <w:rPr>
          <w:rFonts w:ascii="Arial" w:hAnsi="Arial" w:cs="Arial"/>
        </w:rPr>
        <w:t xml:space="preserve"> with or without </w:t>
      </w:r>
      <w:r w:rsidR="00E91FE8">
        <w:rPr>
          <w:rFonts w:ascii="Arial" w:hAnsi="Arial" w:cs="Arial"/>
        </w:rPr>
        <w:t>d</w:t>
      </w:r>
      <w:r w:rsidR="00821358" w:rsidRPr="006D27D1">
        <w:rPr>
          <w:rFonts w:ascii="Arial" w:hAnsi="Arial" w:cs="Arial"/>
        </w:rPr>
        <w:t>onor-</w:t>
      </w:r>
      <w:r w:rsidR="00E91FE8">
        <w:rPr>
          <w:rFonts w:ascii="Arial" w:hAnsi="Arial" w:cs="Arial"/>
        </w:rPr>
        <w:t>s</w:t>
      </w:r>
      <w:r w:rsidR="00821358" w:rsidRPr="006D27D1">
        <w:rPr>
          <w:rFonts w:ascii="Arial" w:hAnsi="Arial" w:cs="Arial"/>
        </w:rPr>
        <w:t xml:space="preserve">pecific </w:t>
      </w:r>
      <w:r w:rsidR="00E91FE8">
        <w:rPr>
          <w:rFonts w:ascii="Arial" w:hAnsi="Arial" w:cs="Arial"/>
        </w:rPr>
        <w:t>a</w:t>
      </w:r>
      <w:r w:rsidR="00821358" w:rsidRPr="006D27D1">
        <w:rPr>
          <w:rFonts w:ascii="Arial" w:hAnsi="Arial" w:cs="Arial"/>
        </w:rPr>
        <w:t>ntibodies (DSA).</w:t>
      </w:r>
      <w:r w:rsidR="00821358">
        <w:rPr>
          <w:rFonts w:ascii="Arial" w:hAnsi="Arial" w:cs="Arial"/>
        </w:rPr>
        <w:t xml:space="preserve"> </w:t>
      </w:r>
      <w:r w:rsidR="00B6007B">
        <w:rPr>
          <w:rFonts w:ascii="Arial" w:hAnsi="Arial" w:cs="Arial"/>
        </w:rPr>
        <w:t xml:space="preserve">The first </w:t>
      </w:r>
      <w:r w:rsidR="006F4EC1">
        <w:rPr>
          <w:rFonts w:ascii="Arial" w:hAnsi="Arial" w:cs="Arial"/>
        </w:rPr>
        <w:t>rule</w:t>
      </w:r>
      <w:r w:rsidR="00B6007B">
        <w:rPr>
          <w:rFonts w:ascii="Arial" w:hAnsi="Arial" w:cs="Arial"/>
        </w:rPr>
        <w:t xml:space="preserve"> </w:t>
      </w:r>
      <w:r w:rsidR="00522FEB">
        <w:rPr>
          <w:rFonts w:ascii="Arial" w:hAnsi="Arial" w:cs="Arial"/>
        </w:rPr>
        <w:t>excludes</w:t>
      </w:r>
      <w:r w:rsidR="00946D60">
        <w:rPr>
          <w:rFonts w:ascii="Arial" w:hAnsi="Arial" w:cs="Arial"/>
        </w:rPr>
        <w:t xml:space="preserve"> </w:t>
      </w:r>
      <w:r w:rsidR="0097338A">
        <w:rPr>
          <w:rFonts w:ascii="Arial" w:hAnsi="Arial" w:cs="Arial"/>
        </w:rPr>
        <w:t xml:space="preserve">differentially </w:t>
      </w:r>
      <w:r w:rsidR="00946D60">
        <w:rPr>
          <w:rFonts w:ascii="Arial" w:hAnsi="Arial" w:cs="Arial"/>
        </w:rPr>
        <w:t xml:space="preserve">expressed genes </w:t>
      </w:r>
      <w:r w:rsidR="00B6007B">
        <w:rPr>
          <w:rFonts w:ascii="Arial" w:hAnsi="Arial" w:cs="Arial"/>
        </w:rPr>
        <w:t xml:space="preserve">in </w:t>
      </w:r>
      <w:r w:rsidR="00522FEB">
        <w:rPr>
          <w:rFonts w:ascii="Arial" w:hAnsi="Arial" w:cs="Arial"/>
        </w:rPr>
        <w:t xml:space="preserve">three different </w:t>
      </w:r>
      <w:r w:rsidR="00B6007B">
        <w:rPr>
          <w:rFonts w:ascii="Arial" w:hAnsi="Arial" w:cs="Arial"/>
        </w:rPr>
        <w:t xml:space="preserve">time </w:t>
      </w:r>
      <w:r w:rsidR="00522FEB">
        <w:rPr>
          <w:rFonts w:ascii="Arial" w:hAnsi="Arial" w:cs="Arial"/>
        </w:rPr>
        <w:t xml:space="preserve">points </w:t>
      </w:r>
      <w:r w:rsidR="00B6007B">
        <w:rPr>
          <w:rFonts w:ascii="Arial" w:hAnsi="Arial" w:cs="Arial"/>
        </w:rPr>
        <w:t xml:space="preserve">considering pretransplant as </w:t>
      </w:r>
      <w:r w:rsidR="00040B5F">
        <w:rPr>
          <w:rFonts w:ascii="Arial" w:hAnsi="Arial" w:cs="Arial"/>
        </w:rPr>
        <w:t xml:space="preserve">the </w:t>
      </w:r>
      <w:r w:rsidR="00B6007B">
        <w:rPr>
          <w:rFonts w:ascii="Arial" w:hAnsi="Arial" w:cs="Arial"/>
        </w:rPr>
        <w:t>baseline</w:t>
      </w:r>
      <w:r w:rsidR="00A75A74">
        <w:rPr>
          <w:rFonts w:ascii="Arial" w:hAnsi="Arial" w:cs="Arial"/>
        </w:rPr>
        <w:t>, controlling for gender, ethnicity and age</w:t>
      </w:r>
      <w:r w:rsidR="008B4BBC">
        <w:rPr>
          <w:rFonts w:ascii="Arial" w:hAnsi="Arial" w:cs="Arial"/>
        </w:rPr>
        <w:t xml:space="preserve">. </w:t>
      </w:r>
      <w:commentRangeStart w:id="43"/>
      <w:commentRangeStart w:id="44"/>
      <w:r w:rsidR="00E83E67">
        <w:rPr>
          <w:rFonts w:ascii="Arial" w:hAnsi="Arial" w:cs="Arial"/>
        </w:rPr>
        <w:t>We</w:t>
      </w:r>
      <w:commentRangeEnd w:id="43"/>
      <w:r w:rsidR="00E7350D">
        <w:rPr>
          <w:rStyle w:val="CommentReference"/>
        </w:rPr>
        <w:commentReference w:id="43"/>
      </w:r>
      <w:commentRangeEnd w:id="44"/>
      <w:r w:rsidR="00A75A74">
        <w:rPr>
          <w:rStyle w:val="CommentReference"/>
        </w:rPr>
        <w:commentReference w:id="44"/>
      </w:r>
      <w:r w:rsidR="00E83E67">
        <w:rPr>
          <w:rFonts w:ascii="Arial" w:hAnsi="Arial" w:cs="Arial"/>
        </w:rPr>
        <w:t xml:space="preserve"> calculated</w:t>
      </w:r>
      <w:r w:rsidR="003D67C6">
        <w:rPr>
          <w:rFonts w:ascii="Arial" w:hAnsi="Arial" w:cs="Arial"/>
        </w:rPr>
        <w:t xml:space="preserve"> </w:t>
      </w:r>
      <w:r w:rsidR="00E83E67">
        <w:rPr>
          <w:rFonts w:ascii="Arial" w:hAnsi="Arial" w:cs="Arial"/>
        </w:rPr>
        <w:t xml:space="preserve">the </w:t>
      </w:r>
      <w:r w:rsidR="008B4BBC">
        <w:rPr>
          <w:rFonts w:ascii="Arial" w:hAnsi="Arial" w:cs="Arial"/>
        </w:rPr>
        <w:t>non-</w:t>
      </w:r>
      <w:r w:rsidR="00E83E67">
        <w:rPr>
          <w:rFonts w:ascii="Arial" w:hAnsi="Arial" w:cs="Arial"/>
        </w:rPr>
        <w:t>differential expression</w:t>
      </w:r>
      <w:r w:rsidR="003D67C6">
        <w:rPr>
          <w:rFonts w:ascii="Arial" w:hAnsi="Arial" w:cs="Arial"/>
        </w:rPr>
        <w:t xml:space="preserve"> </w:t>
      </w:r>
      <w:r w:rsidR="008B4BBC">
        <w:rPr>
          <w:rFonts w:ascii="Arial" w:hAnsi="Arial" w:cs="Arial"/>
        </w:rPr>
        <w:t xml:space="preserve">genes </w:t>
      </w:r>
      <w:r w:rsidR="003D67C6">
        <w:rPr>
          <w:rFonts w:ascii="Arial" w:hAnsi="Arial" w:cs="Arial"/>
        </w:rPr>
        <w:t xml:space="preserve">between </w:t>
      </w:r>
      <w:r w:rsidR="002B7DF2" w:rsidRPr="006D27D1">
        <w:rPr>
          <w:rFonts w:ascii="Arial" w:hAnsi="Arial" w:cs="Arial"/>
        </w:rPr>
        <w:t xml:space="preserve">pretransplant </w:t>
      </w:r>
      <w:r w:rsidR="00B401CD" w:rsidRPr="006D27D1">
        <w:rPr>
          <w:rFonts w:ascii="Arial" w:hAnsi="Arial" w:cs="Arial"/>
        </w:rPr>
        <w:t>samples</w:t>
      </w:r>
      <w:r w:rsidR="00130DE0">
        <w:rPr>
          <w:rFonts w:ascii="Arial" w:hAnsi="Arial" w:cs="Arial"/>
        </w:rPr>
        <w:t xml:space="preserve"> versus</w:t>
      </w:r>
      <w:r w:rsidR="000264FB" w:rsidRPr="006D27D1">
        <w:rPr>
          <w:rFonts w:ascii="Arial" w:hAnsi="Arial" w:cs="Arial"/>
        </w:rPr>
        <w:t xml:space="preserve"> </w:t>
      </w:r>
      <w:r w:rsidR="00AB3030">
        <w:rPr>
          <w:rFonts w:ascii="Arial" w:hAnsi="Arial" w:cs="Arial"/>
        </w:rPr>
        <w:t xml:space="preserve">one </w:t>
      </w:r>
      <w:r w:rsidR="00AB3030">
        <w:rPr>
          <w:rFonts w:ascii="Arial" w:hAnsi="Arial" w:cs="Arial"/>
        </w:rPr>
        <w:lastRenderedPageBreak/>
        <w:t>week</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C</w:t>
      </w:r>
      <w:r w:rsidR="00522FEB">
        <w:rPr>
          <w:rFonts w:ascii="Arial" w:hAnsi="Arial" w:cs="Arial"/>
        </w:rPr>
        <w:t>)</w:t>
      </w:r>
      <w:r w:rsidR="00AB3030">
        <w:rPr>
          <w:rFonts w:ascii="Arial" w:hAnsi="Arial" w:cs="Arial"/>
        </w:rPr>
        <w:t>, three months</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D</w:t>
      </w:r>
      <w:r w:rsidR="00522FEB">
        <w:rPr>
          <w:rFonts w:ascii="Arial" w:hAnsi="Arial" w:cs="Arial"/>
        </w:rPr>
        <w:t>)</w:t>
      </w:r>
      <w:r w:rsidR="00AB3030">
        <w:rPr>
          <w:rFonts w:ascii="Arial" w:hAnsi="Arial" w:cs="Arial"/>
        </w:rPr>
        <w:t>,</w:t>
      </w:r>
      <w:r w:rsidR="002B7DF2" w:rsidRPr="006D27D1">
        <w:rPr>
          <w:rFonts w:ascii="Arial" w:hAnsi="Arial" w:cs="Arial"/>
        </w:rPr>
        <w:t xml:space="preserve"> </w:t>
      </w:r>
      <w:r w:rsidR="00130DE0">
        <w:rPr>
          <w:rFonts w:ascii="Arial" w:hAnsi="Arial" w:cs="Arial"/>
        </w:rPr>
        <w:t>or</w:t>
      </w:r>
      <w:r w:rsidR="00130DE0" w:rsidRPr="006D27D1">
        <w:rPr>
          <w:rFonts w:ascii="Arial" w:hAnsi="Arial" w:cs="Arial"/>
        </w:rPr>
        <w:t xml:space="preserve"> </w:t>
      </w:r>
      <w:r w:rsidR="002B7DF2" w:rsidRPr="006D27D1">
        <w:rPr>
          <w:rFonts w:ascii="Arial" w:hAnsi="Arial" w:cs="Arial"/>
        </w:rPr>
        <w:t>six months</w:t>
      </w:r>
      <w:r w:rsidR="00522FEB">
        <w:rPr>
          <w:rFonts w:ascii="Arial" w:hAnsi="Arial" w:cs="Arial"/>
        </w:rPr>
        <w:t xml:space="preserve"> (</w:t>
      </w:r>
      <w:r w:rsidR="00522FEB" w:rsidRPr="00413BE1">
        <w:rPr>
          <w:rFonts w:ascii="Arial" w:hAnsi="Arial" w:cs="Arial"/>
          <w:b/>
          <w:bCs/>
        </w:rPr>
        <w:t>Fig 1</w:t>
      </w:r>
      <w:r w:rsidR="00F726E6" w:rsidRPr="00413BE1">
        <w:rPr>
          <w:rFonts w:ascii="Arial" w:hAnsi="Arial" w:cs="Arial"/>
          <w:b/>
          <w:bCs/>
        </w:rPr>
        <w:t>E</w:t>
      </w:r>
      <w:r w:rsidR="00522FEB">
        <w:rPr>
          <w:rFonts w:ascii="Arial" w:hAnsi="Arial" w:cs="Arial"/>
        </w:rPr>
        <w:t>)</w:t>
      </w:r>
      <w:r w:rsidR="002B7DF2" w:rsidRPr="006D27D1">
        <w:rPr>
          <w:rFonts w:ascii="Arial" w:hAnsi="Arial" w:cs="Arial"/>
        </w:rPr>
        <w:t xml:space="preserve"> after transplantation </w:t>
      </w:r>
      <w:r w:rsidR="000264FB" w:rsidRPr="006D27D1">
        <w:rPr>
          <w:rFonts w:ascii="Arial" w:hAnsi="Arial" w:cs="Arial"/>
        </w:rPr>
        <w:t>in non-</w:t>
      </w:r>
      <w:r w:rsidR="00433EF9">
        <w:rPr>
          <w:rFonts w:ascii="Arial" w:hAnsi="Arial" w:cs="Arial"/>
        </w:rPr>
        <w:t>r</w:t>
      </w:r>
      <w:r w:rsidR="000264FB" w:rsidRPr="006D27D1">
        <w:rPr>
          <w:rFonts w:ascii="Arial" w:hAnsi="Arial" w:cs="Arial"/>
        </w:rPr>
        <w:t>ejection patients</w:t>
      </w:r>
      <w:r w:rsidR="002172A3">
        <w:rPr>
          <w:rFonts w:ascii="Arial" w:hAnsi="Arial" w:cs="Arial"/>
        </w:rPr>
        <w:t>.</w:t>
      </w:r>
      <w:r w:rsidR="00991534" w:rsidRPr="00991534">
        <w:rPr>
          <w:rFonts w:ascii="Arial" w:hAnsi="Arial" w:cs="Arial"/>
          <w:rPrChange w:id="45" w:author="Taborda Ribas, Guilherme" w:date="2024-07-26T14:37:00Z" w16du:dateUtc="2024-07-26T18:37:00Z">
            <w:rPr/>
          </w:rPrChange>
        </w:rPr>
        <w:t xml:space="preserve"> </w:t>
      </w:r>
      <w:r w:rsidR="00991534" w:rsidRPr="00991534">
        <w:rPr>
          <w:rFonts w:ascii="Arial" w:hAnsi="Arial" w:cs="Arial"/>
          <w:rPrChange w:id="46" w:author="Taborda Ribas, Guilherme" w:date="2024-07-26T14:37:00Z" w16du:dateUtc="2024-07-26T18:37:00Z">
            <w:rPr>
              <w:rStyle w:val="cf01"/>
            </w:rPr>
          </w:rPrChange>
        </w:rPr>
        <w:t>We then select the genes that exhibit a log2FoldChange between +0.5 and -0.5 with a significant adjusted p-value across all comparisons</w:t>
      </w:r>
      <w:r w:rsidR="008B4BBC">
        <w:rPr>
          <w:rFonts w:ascii="Arial" w:hAnsi="Arial" w:cs="Arial"/>
        </w:rPr>
        <w:t xml:space="preserve"> testing for equivalen</w:t>
      </w:r>
      <w:r w:rsidR="00FB7C18">
        <w:rPr>
          <w:rFonts w:ascii="Arial" w:hAnsi="Arial" w:cs="Arial"/>
        </w:rPr>
        <w:t>t expression</w:t>
      </w:r>
      <w:r w:rsidR="00991534" w:rsidRPr="00991534">
        <w:rPr>
          <w:rFonts w:ascii="Arial" w:hAnsi="Arial" w:cs="Arial"/>
          <w:rPrChange w:id="47" w:author="Taborda Ribas, Guilherme" w:date="2024-07-26T14:37:00Z" w16du:dateUtc="2024-07-26T18:37:00Z">
            <w:rPr>
              <w:rStyle w:val="cf01"/>
            </w:rPr>
          </w:rPrChange>
        </w:rPr>
        <w:t>: pre-transplant vs. 1 week, 3 months, and 6 months post-transplant.</w:t>
      </w:r>
      <w:r w:rsidR="006F4EC1">
        <w:rPr>
          <w:rFonts w:ascii="Arial" w:hAnsi="Arial" w:cs="Arial"/>
        </w:rPr>
        <w:t xml:space="preserve"> In total, 3563 genes follow th</w:t>
      </w:r>
      <w:r w:rsidR="00130DE0">
        <w:rPr>
          <w:rFonts w:ascii="Arial" w:hAnsi="Arial" w:cs="Arial"/>
        </w:rPr>
        <w:t>ese</w:t>
      </w:r>
      <w:r w:rsidR="006F4EC1">
        <w:rPr>
          <w:rFonts w:ascii="Arial" w:hAnsi="Arial" w:cs="Arial"/>
        </w:rPr>
        <w:t xml:space="preserve"> rule</w:t>
      </w:r>
      <w:r w:rsidR="00130DE0">
        <w:rPr>
          <w:rFonts w:ascii="Arial" w:hAnsi="Arial" w:cs="Arial"/>
        </w:rPr>
        <w:t>s</w:t>
      </w:r>
      <w:r w:rsidR="006F4EC1">
        <w:rPr>
          <w:rFonts w:ascii="Arial" w:hAnsi="Arial" w:cs="Arial"/>
        </w:rPr>
        <w:t xml:space="preserve"> in all time points (</w:t>
      </w:r>
      <w:r w:rsidR="006F4EC1" w:rsidRPr="00413BE1">
        <w:rPr>
          <w:rFonts w:ascii="Arial" w:hAnsi="Arial" w:cs="Arial"/>
          <w:b/>
          <w:bCs/>
        </w:rPr>
        <w:t>Fig 1F</w:t>
      </w:r>
      <w:r w:rsidR="006F4EC1">
        <w:rPr>
          <w:rFonts w:ascii="Arial" w:hAnsi="Arial" w:cs="Arial"/>
        </w:rPr>
        <w:t>).</w:t>
      </w:r>
    </w:p>
    <w:p w14:paraId="64F4B93B" w14:textId="77777777" w:rsidR="008058D8" w:rsidRDefault="00040B5F" w:rsidP="00260FC1">
      <w:pPr>
        <w:jc w:val="both"/>
        <w:rPr>
          <w:rFonts w:ascii="Arial" w:hAnsi="Arial" w:cs="Arial"/>
        </w:rPr>
      </w:pPr>
      <w:r>
        <w:rPr>
          <w:rFonts w:ascii="Arial" w:hAnsi="Arial" w:cs="Arial"/>
        </w:rPr>
        <w:t>Secondly,</w:t>
      </w:r>
      <w:r w:rsidR="00FB7C18">
        <w:rPr>
          <w:rFonts w:ascii="Arial" w:hAnsi="Arial" w:cs="Arial"/>
        </w:rPr>
        <w:t xml:space="preserve"> since some public studies </w:t>
      </w:r>
      <w:r w:rsidR="00F0509A">
        <w:rPr>
          <w:rFonts w:ascii="Arial" w:hAnsi="Arial" w:cs="Arial"/>
        </w:rPr>
        <w:t>don’t</w:t>
      </w:r>
      <w:r w:rsidR="00FB7C18">
        <w:rPr>
          <w:rFonts w:ascii="Arial" w:hAnsi="Arial" w:cs="Arial"/>
        </w:rPr>
        <w:t xml:space="preserve"> provide fully metadata information about patients, we cluster all samples using a Louvain unsupervised clustering</w:t>
      </w:r>
      <w:r w:rsidR="00F0509A">
        <w:rPr>
          <w:rFonts w:ascii="Arial" w:hAnsi="Arial" w:cs="Arial"/>
        </w:rPr>
        <w:t xml:space="preserve"> (supp fig X) creating homogeny subgroups. For</w:t>
      </w:r>
      <w:r w:rsidR="00F0509A">
        <w:rPr>
          <w:rFonts w:ascii="Arial" w:hAnsi="Arial" w:cs="Arial"/>
        </w:rPr>
        <w:t xml:space="preserve"> all 3563 genes</w:t>
      </w:r>
      <w:r>
        <w:rPr>
          <w:rFonts w:ascii="Arial" w:hAnsi="Arial" w:cs="Arial"/>
        </w:rPr>
        <w:t xml:space="preserve"> </w:t>
      </w:r>
      <w:r w:rsidR="00F0509A">
        <w:rPr>
          <w:rFonts w:ascii="Arial" w:hAnsi="Arial" w:cs="Arial"/>
        </w:rPr>
        <w:t>we</w:t>
      </w:r>
      <w:r w:rsidR="00FB7C18">
        <w:rPr>
          <w:rFonts w:ascii="Arial" w:hAnsi="Arial" w:cs="Arial"/>
        </w:rPr>
        <w:t xml:space="preserve"> </w:t>
      </w:r>
      <w:r w:rsidR="00260FC1">
        <w:rPr>
          <w:rFonts w:ascii="Arial" w:hAnsi="Arial" w:cs="Arial"/>
        </w:rPr>
        <w:t>calculate</w:t>
      </w:r>
      <w:r w:rsidR="00D33357">
        <w:rPr>
          <w:rFonts w:ascii="Arial" w:hAnsi="Arial" w:cs="Arial"/>
        </w:rPr>
        <w:t xml:space="preserve"> the </w:t>
      </w:r>
      <w:r w:rsidR="00260FC1">
        <w:rPr>
          <w:rFonts w:ascii="Arial" w:hAnsi="Arial" w:cs="Arial"/>
        </w:rPr>
        <w:t xml:space="preserve">coefficient of variation </w:t>
      </w:r>
      <w:r w:rsidR="00FE157E">
        <w:rPr>
          <w:rFonts w:ascii="Arial" w:hAnsi="Arial" w:cs="Arial"/>
        </w:rPr>
        <w:t>(Eq. 1)</w:t>
      </w:r>
      <w:r w:rsidR="000F3145">
        <w:rPr>
          <w:rFonts w:ascii="Arial" w:hAnsi="Arial" w:cs="Arial"/>
        </w:rPr>
        <w:t xml:space="preserve">, </w:t>
      </w:r>
      <w:r w:rsidR="00F339E1">
        <w:rPr>
          <w:rFonts w:ascii="Arial" w:hAnsi="Arial" w:cs="Arial"/>
        </w:rPr>
        <w:t xml:space="preserve">coefficient of variation of </w:t>
      </w:r>
      <w:r w:rsidR="00EC58FF">
        <w:rPr>
          <w:rFonts w:ascii="Arial" w:hAnsi="Arial" w:cs="Arial"/>
        </w:rPr>
        <w:t xml:space="preserve">pairwise </w:t>
      </w:r>
      <w:r w:rsidR="00F339E1">
        <w:rPr>
          <w:rFonts w:ascii="Arial" w:hAnsi="Arial" w:cs="Arial"/>
        </w:rPr>
        <w:t>stability (</w:t>
      </w:r>
      <w:r w:rsidR="000F3145">
        <w:rPr>
          <w:rFonts w:ascii="Arial" w:hAnsi="Arial" w:cs="Arial"/>
        </w:rPr>
        <w:t>Eq. 2) and</w:t>
      </w:r>
      <w:r w:rsidR="00F339E1">
        <w:rPr>
          <w:rFonts w:ascii="Arial" w:hAnsi="Arial" w:cs="Arial"/>
        </w:rPr>
        <w:t xml:space="preserve"> </w:t>
      </w:r>
      <w:proofErr w:type="spellStart"/>
      <w:r w:rsidR="00F339E1">
        <w:rPr>
          <w:rFonts w:ascii="Arial" w:hAnsi="Arial" w:cs="Arial"/>
        </w:rPr>
        <w:t>gini</w:t>
      </w:r>
      <w:proofErr w:type="spellEnd"/>
      <w:r w:rsidR="00F339E1">
        <w:rPr>
          <w:rFonts w:ascii="Arial" w:hAnsi="Arial" w:cs="Arial"/>
        </w:rPr>
        <w:t xml:space="preserve"> coefficient</w:t>
      </w:r>
      <w:r w:rsidR="000F3145">
        <w:rPr>
          <w:rFonts w:ascii="Arial" w:hAnsi="Arial" w:cs="Arial"/>
        </w:rPr>
        <w:t xml:space="preserve"> </w:t>
      </w:r>
      <w:r w:rsidR="00FE157E">
        <w:rPr>
          <w:rFonts w:ascii="Arial" w:hAnsi="Arial" w:cs="Arial"/>
        </w:rPr>
        <w:t xml:space="preserve">(Eq. </w:t>
      </w:r>
      <w:r w:rsidR="000F3145">
        <w:rPr>
          <w:rFonts w:ascii="Arial" w:hAnsi="Arial" w:cs="Arial"/>
        </w:rPr>
        <w:t>3</w:t>
      </w:r>
      <w:r w:rsidR="00FE157E">
        <w:rPr>
          <w:rFonts w:ascii="Arial" w:hAnsi="Arial" w:cs="Arial"/>
        </w:rPr>
        <w:t>)</w:t>
      </w:r>
      <w:r w:rsidR="00F0509A">
        <w:rPr>
          <w:rFonts w:ascii="Arial" w:hAnsi="Arial" w:cs="Arial"/>
        </w:rPr>
        <w:t xml:space="preserve"> for each Louvain group</w:t>
      </w:r>
      <w:r w:rsidR="00260FC1">
        <w:rPr>
          <w:rFonts w:ascii="Arial" w:hAnsi="Arial" w:cs="Arial"/>
        </w:rPr>
        <w:t xml:space="preserve"> </w:t>
      </w:r>
      <w:r w:rsidR="00F0509A">
        <w:rPr>
          <w:rFonts w:ascii="Arial" w:hAnsi="Arial" w:cs="Arial"/>
        </w:rPr>
        <w:t>and pooled the results giving the same weight for each cluster.</w:t>
      </w:r>
    </w:p>
    <w:p w14:paraId="72573742" w14:textId="0DD49E6B" w:rsidR="002945F4" w:rsidRDefault="00F339E1" w:rsidP="00260FC1">
      <w:pPr>
        <w:jc w:val="both"/>
        <w:rPr>
          <w:rFonts w:ascii="Arial" w:hAnsi="Arial" w:cs="Arial"/>
        </w:rPr>
      </w:pPr>
      <w:r>
        <w:rPr>
          <w:rFonts w:ascii="Arial" w:hAnsi="Arial" w:cs="Arial"/>
        </w:rPr>
        <w:t xml:space="preserve">The ideal housekeeping genes must have a low coefficient of variation </w:t>
      </w:r>
      <w:r w:rsidR="00EC58FF">
        <w:rPr>
          <w:rFonts w:ascii="Arial" w:hAnsi="Arial" w:cs="Arial"/>
        </w:rPr>
        <w:t>through</w:t>
      </w:r>
      <w:r>
        <w:rPr>
          <w:rFonts w:ascii="Arial" w:hAnsi="Arial" w:cs="Arial"/>
        </w:rPr>
        <w:t xml:space="preserve"> all samples, showing that the expression levels are in the same levels independently of the </w:t>
      </w:r>
      <w:r w:rsidR="00EC58FF">
        <w:rPr>
          <w:rFonts w:ascii="Arial" w:hAnsi="Arial" w:cs="Arial"/>
        </w:rPr>
        <w:t>patient’s</w:t>
      </w:r>
      <w:r>
        <w:rPr>
          <w:rFonts w:ascii="Arial" w:hAnsi="Arial" w:cs="Arial"/>
        </w:rPr>
        <w:t xml:space="preserve"> condition. </w:t>
      </w:r>
      <w:r w:rsidR="00EC58FF">
        <w:rPr>
          <w:rFonts w:ascii="Arial" w:hAnsi="Arial" w:cs="Arial"/>
        </w:rPr>
        <w:t>As well as the pairwise stability, w</w:t>
      </w:r>
      <w:r w:rsidR="00E96CDD">
        <w:rPr>
          <w:rFonts w:ascii="Arial" w:hAnsi="Arial" w:cs="Arial"/>
        </w:rPr>
        <w:t>h</w:t>
      </w:r>
      <w:r w:rsidR="00EC58FF">
        <w:rPr>
          <w:rFonts w:ascii="Arial" w:hAnsi="Arial" w:cs="Arial"/>
        </w:rPr>
        <w:t>ere the log ratio of all paired gene combinations is calculated to assess how much the expression of one gene varies in respect to another in different conditions (</w:t>
      </w:r>
      <w:r w:rsidR="00EC58FF">
        <w:rPr>
          <w:rFonts w:ascii="Helvetica" w:hAnsi="Helvetica"/>
          <w:color w:val="212121"/>
          <w:shd w:val="clear" w:color="auto" w:fill="FFFFFF"/>
        </w:rPr>
        <w:t xml:space="preserve">PMC126239 </w:t>
      </w:r>
      <w:r w:rsidR="00EC58FF" w:rsidRPr="003F760D">
        <w:rPr>
          <w:rFonts w:ascii="Helvetica" w:hAnsi="Helvetica"/>
          <w:color w:val="212121"/>
          <w:shd w:val="clear" w:color="auto" w:fill="FFFFFF"/>
        </w:rPr>
        <w:t>PMC5728501</w:t>
      </w:r>
      <w:r w:rsidR="00EC58FF">
        <w:rPr>
          <w:rFonts w:ascii="Arial" w:hAnsi="Arial" w:cs="Arial"/>
        </w:rPr>
        <w:t>).</w:t>
      </w:r>
      <w:r w:rsidR="00E96CDD">
        <w:rPr>
          <w:rFonts w:ascii="Arial" w:hAnsi="Arial" w:cs="Arial"/>
        </w:rPr>
        <w:t xml:space="preserve"> Following the same idea, lower </w:t>
      </w:r>
      <w:proofErr w:type="spellStart"/>
      <w:r w:rsidR="00E96CDD">
        <w:rPr>
          <w:rFonts w:ascii="Arial" w:hAnsi="Arial" w:cs="Arial"/>
        </w:rPr>
        <w:t>gini</w:t>
      </w:r>
      <w:proofErr w:type="spellEnd"/>
      <w:r w:rsidR="00E96CDD">
        <w:rPr>
          <w:rFonts w:ascii="Arial" w:hAnsi="Arial" w:cs="Arial"/>
        </w:rPr>
        <w:t xml:space="preserve"> coefficient indicates more stability of the gene expression</w:t>
      </w:r>
      <w:r w:rsidR="00A02F22">
        <w:rPr>
          <w:rFonts w:ascii="Arial" w:hAnsi="Arial" w:cs="Arial"/>
        </w:rPr>
        <w:t xml:space="preserve"> in different conditions</w:t>
      </w:r>
      <w:r w:rsidR="00E96CDD">
        <w:rPr>
          <w:rFonts w:ascii="Arial" w:hAnsi="Arial" w:cs="Arial"/>
        </w:rPr>
        <w:t xml:space="preserve"> (</w:t>
      </w:r>
      <w:r w:rsidR="00E96CDD">
        <w:t xml:space="preserve">PMC5840522 PMC6884504 </w:t>
      </w:r>
      <w:r w:rsidR="00E96CDD" w:rsidRPr="00E96CDD">
        <w:t>PMC11139953</w:t>
      </w:r>
      <w:r w:rsidR="00E96CDD">
        <w:rPr>
          <w:rFonts w:ascii="Arial" w:hAnsi="Arial" w:cs="Arial"/>
        </w:rPr>
        <w:t>).</w:t>
      </w:r>
    </w:p>
    <w:p w14:paraId="6C41EE4C" w14:textId="1A9B26CC" w:rsidR="00260FC1" w:rsidRDefault="002945F4" w:rsidP="008058D8">
      <w:pPr>
        <w:jc w:val="both"/>
        <w:rPr>
          <w:rFonts w:ascii="Arial" w:hAnsi="Arial" w:cs="Arial"/>
        </w:rPr>
      </w:pPr>
      <w:r>
        <w:rPr>
          <w:rFonts w:ascii="Arial" w:hAnsi="Arial" w:cs="Arial"/>
        </w:rPr>
        <w:t>To select the genes in an unbiased way</w:t>
      </w:r>
      <w:r w:rsidR="00495751">
        <w:rPr>
          <w:rFonts w:ascii="Arial" w:hAnsi="Arial" w:cs="Arial"/>
        </w:rPr>
        <w:t>,</w:t>
      </w:r>
      <w:r>
        <w:rPr>
          <w:rFonts w:ascii="Arial" w:hAnsi="Arial" w:cs="Arial"/>
        </w:rPr>
        <w:t xml:space="preserve"> </w:t>
      </w:r>
      <w:r w:rsidR="008058D8">
        <w:rPr>
          <w:rFonts w:ascii="Arial" w:hAnsi="Arial" w:cs="Arial"/>
        </w:rPr>
        <w:t>w</w:t>
      </w:r>
      <w:r w:rsidR="008058D8">
        <w:rPr>
          <w:rFonts w:ascii="Arial" w:hAnsi="Arial" w:cs="Arial"/>
        </w:rPr>
        <w:t xml:space="preserve">e perform another unsupervised cluster on the pooled </w:t>
      </w:r>
      <w:r w:rsidR="008058D8">
        <w:rPr>
          <w:rFonts w:ascii="Arial" w:hAnsi="Arial" w:cs="Arial"/>
        </w:rPr>
        <w:t xml:space="preserve">metrics </w:t>
      </w:r>
      <w:r w:rsidR="008058D8">
        <w:rPr>
          <w:rFonts w:ascii="Arial" w:hAnsi="Arial" w:cs="Arial"/>
        </w:rPr>
        <w:t>per gene (Fig 2ACE)</w:t>
      </w:r>
      <w:r w:rsidR="008058D8">
        <w:rPr>
          <w:rFonts w:ascii="Arial" w:hAnsi="Arial" w:cs="Arial"/>
        </w:rPr>
        <w:t xml:space="preserve"> </w:t>
      </w:r>
      <w:r w:rsidR="008058D8">
        <w:rPr>
          <w:rFonts w:ascii="Arial" w:hAnsi="Arial" w:cs="Arial"/>
        </w:rPr>
        <w:t>and select the group of genes with lowest values of those metrics</w:t>
      </w:r>
      <w:r w:rsidR="008058D8">
        <w:rPr>
          <w:rFonts w:ascii="Arial" w:hAnsi="Arial" w:cs="Arial"/>
        </w:rPr>
        <w:t xml:space="preserve">. </w:t>
      </w:r>
      <w:r w:rsidR="002172A3">
        <w:rPr>
          <w:rFonts w:ascii="Arial" w:hAnsi="Arial" w:cs="Arial"/>
        </w:rPr>
        <w:t>T</w:t>
      </w:r>
      <w:r w:rsidR="00F65289">
        <w:rPr>
          <w:rFonts w:ascii="Arial" w:hAnsi="Arial" w:cs="Arial"/>
        </w:rPr>
        <w:t xml:space="preserve">he group 14 </w:t>
      </w:r>
      <w:r w:rsidR="002172A3">
        <w:rPr>
          <w:rFonts w:ascii="Arial" w:hAnsi="Arial" w:cs="Arial"/>
        </w:rPr>
        <w:t xml:space="preserve">has </w:t>
      </w:r>
      <w:r w:rsidR="00F65289">
        <w:rPr>
          <w:rFonts w:ascii="Arial" w:hAnsi="Arial" w:cs="Arial"/>
        </w:rPr>
        <w:t xml:space="preserve">the best candidates for housekeeping genes, since this group has values for coefficient of variation, </w:t>
      </w:r>
      <w:proofErr w:type="spellStart"/>
      <w:r w:rsidR="00F65289">
        <w:rPr>
          <w:rFonts w:ascii="Arial" w:hAnsi="Arial" w:cs="Arial"/>
        </w:rPr>
        <w:t>gini</w:t>
      </w:r>
      <w:proofErr w:type="spellEnd"/>
      <w:r w:rsidR="00F65289">
        <w:rPr>
          <w:rFonts w:ascii="Arial" w:hAnsi="Arial" w:cs="Arial"/>
        </w:rPr>
        <w:t xml:space="preserve"> coefficient and coefficient of variance of stability lower than the medians of each </w:t>
      </w:r>
      <w:r w:rsidR="002172A3">
        <w:rPr>
          <w:rFonts w:ascii="Arial" w:hAnsi="Arial" w:cs="Arial"/>
        </w:rPr>
        <w:t xml:space="preserve">of these </w:t>
      </w:r>
      <w:r w:rsidR="00F65289">
        <w:rPr>
          <w:rFonts w:ascii="Arial" w:hAnsi="Arial" w:cs="Arial"/>
        </w:rPr>
        <w:t>metric</w:t>
      </w:r>
      <w:r w:rsidR="002172A3">
        <w:rPr>
          <w:rFonts w:ascii="Arial" w:hAnsi="Arial" w:cs="Arial"/>
        </w:rPr>
        <w:t>s</w:t>
      </w:r>
      <w:r w:rsidR="00430DA3">
        <w:rPr>
          <w:rFonts w:ascii="Arial" w:hAnsi="Arial" w:cs="Arial"/>
        </w:rPr>
        <w:t xml:space="preserve"> in all </w:t>
      </w:r>
      <w:r w:rsidR="002172A3">
        <w:rPr>
          <w:rFonts w:ascii="Arial" w:hAnsi="Arial" w:cs="Arial"/>
        </w:rPr>
        <w:t xml:space="preserve">635 </w:t>
      </w:r>
      <w:r w:rsidR="00430DA3">
        <w:rPr>
          <w:rFonts w:ascii="Arial" w:hAnsi="Arial" w:cs="Arial"/>
        </w:rPr>
        <w:t>samples</w:t>
      </w:r>
      <w:r w:rsidR="00260FC1">
        <w:rPr>
          <w:rFonts w:ascii="Arial" w:hAnsi="Arial" w:cs="Arial"/>
        </w:rPr>
        <w:t xml:space="preserve"> (</w:t>
      </w:r>
      <w:commentRangeStart w:id="48"/>
      <w:r w:rsidR="00260FC1" w:rsidRPr="00413BE1">
        <w:rPr>
          <w:rFonts w:ascii="Arial" w:hAnsi="Arial" w:cs="Arial"/>
          <w:b/>
          <w:bCs/>
        </w:rPr>
        <w:t xml:space="preserve">Fig </w:t>
      </w:r>
      <w:r w:rsidR="00F65289">
        <w:rPr>
          <w:rFonts w:ascii="Arial" w:hAnsi="Arial" w:cs="Arial"/>
          <w:b/>
          <w:bCs/>
        </w:rPr>
        <w:t>2BDF</w:t>
      </w:r>
      <w:commentRangeEnd w:id="48"/>
      <w:r w:rsidR="005656FD">
        <w:rPr>
          <w:rStyle w:val="CommentReference"/>
        </w:rPr>
        <w:commentReference w:id="48"/>
      </w:r>
      <w:r w:rsidR="00260FC1">
        <w:rPr>
          <w:rFonts w:ascii="Arial" w:hAnsi="Arial" w:cs="Arial"/>
        </w:rPr>
        <w:t>). With this strategy</w:t>
      </w:r>
      <w:r w:rsidR="00040B5F">
        <w:rPr>
          <w:rFonts w:ascii="Arial" w:hAnsi="Arial" w:cs="Arial"/>
        </w:rPr>
        <w:t>,</w:t>
      </w:r>
      <w:r w:rsidR="00260FC1">
        <w:rPr>
          <w:rFonts w:ascii="Arial" w:hAnsi="Arial" w:cs="Arial"/>
        </w:rPr>
        <w:t xml:space="preserve"> we solve the known problem of defining arbitrary cutoff level</w:t>
      </w:r>
      <w:r w:rsidR="00130DE0">
        <w:rPr>
          <w:rFonts w:ascii="Arial" w:hAnsi="Arial" w:cs="Arial"/>
        </w:rPr>
        <w:t>s</w:t>
      </w:r>
      <w:r w:rsidR="00260FC1">
        <w:rPr>
          <w:rFonts w:ascii="Arial" w:hAnsi="Arial" w:cs="Arial"/>
        </w:rPr>
        <w:t xml:space="preserve"> of housekeeping genes expression (</w:t>
      </w:r>
      <w:r w:rsidR="00260FC1" w:rsidRPr="00BD57A3">
        <w:rPr>
          <w:rFonts w:ascii="Arial" w:hAnsi="Arial" w:cs="Arial"/>
        </w:rPr>
        <w:t>PMID: 23810203</w:t>
      </w:r>
      <w:r w:rsidR="00260FC1">
        <w:rPr>
          <w:rFonts w:ascii="Arial" w:hAnsi="Arial" w:cs="Arial"/>
        </w:rPr>
        <w:t>).</w:t>
      </w:r>
      <w:r w:rsidR="00AE0AE6">
        <w:rPr>
          <w:rFonts w:ascii="Arial" w:hAnsi="Arial" w:cs="Arial"/>
        </w:rPr>
        <w:t xml:space="preserve"> </w:t>
      </w:r>
      <w:r w:rsidR="00430DA3">
        <w:rPr>
          <w:rFonts w:ascii="Arial" w:hAnsi="Arial" w:cs="Arial"/>
        </w:rPr>
        <w:t>A total of</w:t>
      </w:r>
      <w:r w:rsidR="00260FC1">
        <w:rPr>
          <w:rFonts w:ascii="Arial" w:hAnsi="Arial" w:cs="Arial"/>
        </w:rPr>
        <w:t xml:space="preserve"> </w:t>
      </w:r>
      <w:r w:rsidR="002172A3">
        <w:rPr>
          <w:rFonts w:ascii="Arial" w:hAnsi="Arial" w:cs="Arial"/>
        </w:rPr>
        <w:t xml:space="preserve">85 </w:t>
      </w:r>
      <w:r w:rsidR="00260FC1">
        <w:rPr>
          <w:rFonts w:ascii="Arial" w:hAnsi="Arial" w:cs="Arial"/>
        </w:rPr>
        <w:t xml:space="preserve">candidates </w:t>
      </w:r>
      <w:r w:rsidR="00130DE0">
        <w:rPr>
          <w:rFonts w:ascii="Arial" w:hAnsi="Arial" w:cs="Arial"/>
        </w:rPr>
        <w:t>were selected for</w:t>
      </w:r>
      <w:r w:rsidR="00260FC1">
        <w:rPr>
          <w:rFonts w:ascii="Arial" w:hAnsi="Arial" w:cs="Arial"/>
        </w:rPr>
        <w:t xml:space="preserve"> the </w:t>
      </w:r>
      <w:r w:rsidR="00130DE0">
        <w:rPr>
          <w:rFonts w:ascii="Arial" w:hAnsi="Arial" w:cs="Arial"/>
        </w:rPr>
        <w:t xml:space="preserve">following </w:t>
      </w:r>
      <w:r w:rsidR="005609E5">
        <w:rPr>
          <w:rFonts w:ascii="Arial" w:hAnsi="Arial" w:cs="Arial"/>
        </w:rPr>
        <w:t xml:space="preserve">filtering </w:t>
      </w:r>
      <w:r w:rsidR="00260FC1">
        <w:rPr>
          <w:rFonts w:ascii="Arial" w:hAnsi="Arial" w:cs="Arial"/>
        </w:rPr>
        <w:t>step</w:t>
      </w:r>
      <w:r w:rsidR="005609E5">
        <w:rPr>
          <w:rFonts w:ascii="Arial" w:hAnsi="Arial" w:cs="Arial"/>
        </w:rPr>
        <w:t>.</w:t>
      </w:r>
    </w:p>
    <w:p w14:paraId="0999D509" w14:textId="1887DACF" w:rsidR="005609E5" w:rsidRDefault="005609E5" w:rsidP="005609E5">
      <w:pPr>
        <w:jc w:val="both"/>
        <w:rPr>
          <w:rFonts w:ascii="Arial" w:hAnsi="Arial" w:cs="Arial"/>
        </w:rPr>
      </w:pPr>
      <w:r>
        <w:rPr>
          <w:rFonts w:ascii="Arial" w:hAnsi="Arial" w:cs="Arial"/>
        </w:rPr>
        <w:t xml:space="preserve">After selecting the </w:t>
      </w:r>
      <w:r w:rsidR="009D1221">
        <w:rPr>
          <w:rFonts w:ascii="Arial" w:hAnsi="Arial" w:cs="Arial"/>
        </w:rPr>
        <w:t xml:space="preserve">genes that </w:t>
      </w:r>
      <w:r w:rsidR="009D1221" w:rsidRPr="009D1221">
        <w:rPr>
          <w:rFonts w:ascii="Arial" w:hAnsi="Arial" w:cs="Arial"/>
        </w:rPr>
        <w:t xml:space="preserve">were consistently expressed </w:t>
      </w:r>
      <w:r w:rsidR="004641A2">
        <w:rPr>
          <w:rFonts w:ascii="Arial" w:hAnsi="Arial" w:cs="Arial"/>
        </w:rPr>
        <w:t>in all samples 635 samples</w:t>
      </w:r>
      <w:r w:rsidR="009D1221" w:rsidRPr="009D1221">
        <w:rPr>
          <w:rFonts w:ascii="Arial" w:hAnsi="Arial" w:cs="Arial"/>
        </w:rPr>
        <w:t>,</w:t>
      </w:r>
      <w:r>
        <w:rPr>
          <w:rFonts w:ascii="Arial" w:hAnsi="Arial" w:cs="Arial"/>
        </w:rPr>
        <w:t xml:space="preserve"> we ask whether </w:t>
      </w:r>
      <w:r w:rsidR="004007F6">
        <w:rPr>
          <w:rFonts w:ascii="Arial" w:hAnsi="Arial" w:cs="Arial"/>
        </w:rPr>
        <w:t xml:space="preserve">some of </w:t>
      </w:r>
      <w:r>
        <w:rPr>
          <w:rFonts w:ascii="Arial" w:hAnsi="Arial" w:cs="Arial"/>
        </w:rPr>
        <w:t xml:space="preserve">those </w:t>
      </w:r>
      <w:r w:rsidR="00D935FB">
        <w:rPr>
          <w:rFonts w:ascii="Arial" w:hAnsi="Arial" w:cs="Arial"/>
        </w:rPr>
        <w:t xml:space="preserve">85 </w:t>
      </w:r>
      <w:r>
        <w:rPr>
          <w:rFonts w:ascii="Arial" w:hAnsi="Arial" w:cs="Arial"/>
        </w:rPr>
        <w:t xml:space="preserve">targets are </w:t>
      </w:r>
      <w:r w:rsidR="00D935FB">
        <w:rPr>
          <w:rFonts w:ascii="Arial" w:hAnsi="Arial" w:cs="Arial"/>
        </w:rPr>
        <w:t>differentiated expressed rejection and non-rejection</w:t>
      </w:r>
      <w:r>
        <w:rPr>
          <w:rFonts w:ascii="Arial" w:hAnsi="Arial" w:cs="Arial"/>
        </w:rPr>
        <w:t xml:space="preserve"> states in 384 posttransplant samples </w:t>
      </w:r>
      <w:r w:rsidR="004007F6">
        <w:rPr>
          <w:rFonts w:ascii="Arial" w:hAnsi="Arial" w:cs="Arial"/>
        </w:rPr>
        <w:t xml:space="preserve">from </w:t>
      </w:r>
      <w:r w:rsidRPr="005609E5">
        <w:rPr>
          <w:rFonts w:ascii="Arial" w:hAnsi="Arial" w:cs="Arial"/>
        </w:rPr>
        <w:t>GSE175718</w:t>
      </w:r>
      <w:r w:rsidR="004007F6">
        <w:rPr>
          <w:rFonts w:ascii="Arial" w:hAnsi="Arial" w:cs="Arial"/>
        </w:rPr>
        <w:t xml:space="preserve"> study</w:t>
      </w:r>
      <w:r>
        <w:rPr>
          <w:rFonts w:ascii="Arial" w:hAnsi="Arial" w:cs="Arial"/>
        </w:rPr>
        <w:t xml:space="preserve">. </w:t>
      </w:r>
      <w:r w:rsidR="009D1221">
        <w:rPr>
          <w:rFonts w:ascii="Arial" w:hAnsi="Arial" w:cs="Arial"/>
        </w:rPr>
        <w:t>W</w:t>
      </w:r>
      <w:r w:rsidR="009D1221" w:rsidRPr="009D1221">
        <w:rPr>
          <w:rFonts w:ascii="Arial" w:hAnsi="Arial" w:cs="Arial"/>
        </w:rPr>
        <w:t>e</w:t>
      </w:r>
      <w:r w:rsidR="00D935FB">
        <w:rPr>
          <w:rFonts w:ascii="Arial" w:hAnsi="Arial" w:cs="Arial"/>
        </w:rPr>
        <w:t xml:space="preserve"> performed </w:t>
      </w:r>
      <w:r w:rsidR="00D935FB">
        <w:rPr>
          <w:rFonts w:ascii="Arial" w:hAnsi="Arial" w:cs="Arial"/>
        </w:rPr>
        <w:t>Kruskal-Wallis H-test</w:t>
      </w:r>
      <w:r w:rsidR="009D1221" w:rsidRPr="009D1221">
        <w:rPr>
          <w:rFonts w:ascii="Arial" w:hAnsi="Arial" w:cs="Arial"/>
        </w:rPr>
        <w:t xml:space="preserve"> </w:t>
      </w:r>
      <w:r w:rsidR="00D935FB">
        <w:rPr>
          <w:rFonts w:ascii="Arial" w:hAnsi="Arial" w:cs="Arial"/>
        </w:rPr>
        <w:t>to</w:t>
      </w:r>
      <w:r w:rsidR="004007F6">
        <w:rPr>
          <w:rFonts w:ascii="Arial" w:hAnsi="Arial" w:cs="Arial"/>
        </w:rPr>
        <w:t xml:space="preserve"> </w:t>
      </w:r>
      <w:r w:rsidR="004007F6" w:rsidRPr="009D1221">
        <w:rPr>
          <w:rFonts w:ascii="Arial" w:hAnsi="Arial" w:cs="Arial"/>
        </w:rPr>
        <w:t xml:space="preserve">helps us identify genes with significant differences in expression across </w:t>
      </w:r>
      <w:r w:rsidR="004007F6">
        <w:rPr>
          <w:rFonts w:ascii="Arial" w:hAnsi="Arial" w:cs="Arial"/>
        </w:rPr>
        <w:t>non-rejection, ABMR and TCMR</w:t>
      </w:r>
      <w:r w:rsidR="004007F6" w:rsidRPr="009D1221">
        <w:rPr>
          <w:rFonts w:ascii="Arial" w:hAnsi="Arial" w:cs="Arial"/>
        </w:rPr>
        <w:t xml:space="preserve"> </w:t>
      </w:r>
      <w:r w:rsidR="004007F6">
        <w:rPr>
          <w:rFonts w:ascii="Arial" w:hAnsi="Arial" w:cs="Arial"/>
        </w:rPr>
        <w:t xml:space="preserve"> </w:t>
      </w:r>
      <w:r w:rsidR="004007F6">
        <w:rPr>
          <w:rFonts w:ascii="Arial" w:hAnsi="Arial" w:cs="Arial"/>
        </w:rPr>
        <w:t>(</w:t>
      </w:r>
      <w:r w:rsidR="004007F6">
        <w:rPr>
          <w:rFonts w:ascii="Arial" w:hAnsi="Arial" w:cs="Arial"/>
          <w:b/>
          <w:bCs/>
        </w:rPr>
        <w:t>Sup</w:t>
      </w:r>
      <w:r w:rsidR="004007F6" w:rsidRPr="00724412">
        <w:rPr>
          <w:rFonts w:ascii="Arial" w:hAnsi="Arial" w:cs="Arial"/>
          <w:b/>
          <w:bCs/>
        </w:rPr>
        <w:t xml:space="preserve"> </w:t>
      </w:r>
      <w:r w:rsidR="004007F6">
        <w:rPr>
          <w:rFonts w:ascii="Arial" w:hAnsi="Arial" w:cs="Arial"/>
          <w:b/>
          <w:bCs/>
        </w:rPr>
        <w:t>table 1</w:t>
      </w:r>
      <w:r w:rsidR="004007F6">
        <w:rPr>
          <w:rFonts w:ascii="Arial" w:hAnsi="Arial" w:cs="Arial"/>
        </w:rPr>
        <w:t>)</w:t>
      </w:r>
      <w:r w:rsidR="004007F6">
        <w:rPr>
          <w:rFonts w:ascii="Arial" w:hAnsi="Arial" w:cs="Arial"/>
        </w:rPr>
        <w:t xml:space="preserve"> </w:t>
      </w:r>
      <w:r w:rsidR="004007F6">
        <w:rPr>
          <w:rFonts w:ascii="Arial" w:hAnsi="Arial" w:cs="Arial"/>
        </w:rPr>
        <w:t>.</w:t>
      </w:r>
      <w:r w:rsidR="00D935FB">
        <w:rPr>
          <w:rFonts w:ascii="Arial" w:hAnsi="Arial" w:cs="Arial"/>
        </w:rPr>
        <w:t xml:space="preserve"> </w:t>
      </w:r>
      <w:commentRangeStart w:id="49"/>
      <w:commentRangeStart w:id="50"/>
      <w:r w:rsidRPr="006D27D1">
        <w:rPr>
          <w:rFonts w:ascii="Arial" w:hAnsi="Arial" w:cs="Arial"/>
        </w:rPr>
        <w:t>The genes</w:t>
      </w:r>
      <w:r>
        <w:rPr>
          <w:rFonts w:ascii="Arial" w:hAnsi="Arial" w:cs="Arial"/>
        </w:rPr>
        <w:t xml:space="preserve"> </w:t>
      </w:r>
      <w:r w:rsidRPr="005609E5">
        <w:rPr>
          <w:rFonts w:ascii="Arial" w:hAnsi="Arial" w:cs="Arial"/>
          <w:i/>
          <w:iCs/>
          <w:rPrChange w:id="51" w:author="Taborda Ribas, Guilherme" w:date="2024-07-26T16:17:00Z" w16du:dateUtc="2024-07-26T20:17:00Z">
            <w:rPr>
              <w:rFonts w:ascii="Arial" w:hAnsi="Arial" w:cs="Arial"/>
            </w:rPr>
          </w:rPrChange>
        </w:rPr>
        <w:t>AKT2</w:t>
      </w:r>
      <w:r w:rsidRPr="005609E5">
        <w:rPr>
          <w:rFonts w:ascii="Arial" w:hAnsi="Arial" w:cs="Arial"/>
        </w:rPr>
        <w:t xml:space="preserve">, </w:t>
      </w:r>
      <w:r w:rsidRPr="005609E5">
        <w:rPr>
          <w:rFonts w:ascii="Arial" w:hAnsi="Arial" w:cs="Arial"/>
          <w:i/>
          <w:iCs/>
          <w:rPrChange w:id="52" w:author="Taborda Ribas, Guilherme" w:date="2024-07-26T16:17:00Z" w16du:dateUtc="2024-07-26T20:17:00Z">
            <w:rPr>
              <w:rFonts w:ascii="Arial" w:hAnsi="Arial" w:cs="Arial"/>
            </w:rPr>
          </w:rPrChange>
        </w:rPr>
        <w:t>ANKRD11</w:t>
      </w:r>
      <w:r w:rsidRPr="005609E5">
        <w:rPr>
          <w:rFonts w:ascii="Arial" w:hAnsi="Arial" w:cs="Arial"/>
        </w:rPr>
        <w:t xml:space="preserve">, </w:t>
      </w:r>
      <w:r w:rsidRPr="005609E5">
        <w:rPr>
          <w:rFonts w:ascii="Arial" w:hAnsi="Arial" w:cs="Arial"/>
          <w:i/>
          <w:iCs/>
          <w:rPrChange w:id="53" w:author="Taborda Ribas, Guilherme" w:date="2024-07-26T16:17:00Z" w16du:dateUtc="2024-07-26T20:17:00Z">
            <w:rPr>
              <w:rFonts w:ascii="Arial" w:hAnsi="Arial" w:cs="Arial"/>
            </w:rPr>
          </w:rPrChange>
        </w:rPr>
        <w:t>BTG1</w:t>
      </w:r>
      <w:r w:rsidRPr="005609E5">
        <w:rPr>
          <w:rFonts w:ascii="Arial" w:hAnsi="Arial" w:cs="Arial"/>
        </w:rPr>
        <w:t xml:space="preserve">, </w:t>
      </w:r>
      <w:r w:rsidRPr="005609E5">
        <w:rPr>
          <w:rFonts w:ascii="Arial" w:hAnsi="Arial" w:cs="Arial"/>
          <w:i/>
          <w:iCs/>
          <w:rPrChange w:id="54" w:author="Taborda Ribas, Guilherme" w:date="2024-07-26T16:17:00Z" w16du:dateUtc="2024-07-26T20:17:00Z">
            <w:rPr>
              <w:rFonts w:ascii="Arial" w:hAnsi="Arial" w:cs="Arial"/>
            </w:rPr>
          </w:rPrChange>
        </w:rPr>
        <w:t>CYLD</w:t>
      </w:r>
      <w:r w:rsidRPr="005609E5">
        <w:rPr>
          <w:rFonts w:ascii="Arial" w:hAnsi="Arial" w:cs="Arial"/>
        </w:rPr>
        <w:t xml:space="preserve">, </w:t>
      </w:r>
      <w:r w:rsidRPr="005609E5">
        <w:rPr>
          <w:rFonts w:ascii="Arial" w:hAnsi="Arial" w:cs="Arial"/>
          <w:i/>
          <w:iCs/>
          <w:rPrChange w:id="55" w:author="Taborda Ribas, Guilherme" w:date="2024-07-26T16:17:00Z" w16du:dateUtc="2024-07-26T20:17:00Z">
            <w:rPr>
              <w:rFonts w:ascii="Arial" w:hAnsi="Arial" w:cs="Arial"/>
            </w:rPr>
          </w:rPrChange>
        </w:rPr>
        <w:t>EWSR1</w:t>
      </w:r>
      <w:r w:rsidRPr="005609E5">
        <w:rPr>
          <w:rFonts w:ascii="Arial" w:hAnsi="Arial" w:cs="Arial"/>
        </w:rPr>
        <w:t xml:space="preserve">, </w:t>
      </w:r>
      <w:r w:rsidRPr="005609E5">
        <w:rPr>
          <w:rFonts w:ascii="Arial" w:hAnsi="Arial" w:cs="Arial"/>
          <w:i/>
          <w:iCs/>
          <w:rPrChange w:id="56" w:author="Taborda Ribas, Guilherme" w:date="2024-07-26T16:17:00Z" w16du:dateUtc="2024-07-26T20:17:00Z">
            <w:rPr>
              <w:rFonts w:ascii="Arial" w:hAnsi="Arial" w:cs="Arial"/>
            </w:rPr>
          </w:rPrChange>
        </w:rPr>
        <w:t>FUS</w:t>
      </w:r>
      <w:r>
        <w:rPr>
          <w:rFonts w:ascii="Arial" w:hAnsi="Arial" w:cs="Arial"/>
        </w:rPr>
        <w:t xml:space="preserve"> and</w:t>
      </w:r>
      <w:r w:rsidRPr="005609E5">
        <w:rPr>
          <w:rFonts w:ascii="Arial" w:hAnsi="Arial" w:cs="Arial"/>
        </w:rPr>
        <w:t xml:space="preserve"> </w:t>
      </w:r>
      <w:r w:rsidRPr="005609E5">
        <w:rPr>
          <w:rFonts w:ascii="Arial" w:hAnsi="Arial" w:cs="Arial"/>
          <w:i/>
          <w:iCs/>
          <w:rPrChange w:id="57" w:author="Taborda Ribas, Guilherme" w:date="2024-07-26T16:17:00Z" w16du:dateUtc="2024-07-26T20:17:00Z">
            <w:rPr>
              <w:rFonts w:ascii="Arial" w:hAnsi="Arial" w:cs="Arial"/>
            </w:rPr>
          </w:rPrChange>
        </w:rPr>
        <w:t>PRRC2C</w:t>
      </w:r>
      <w:r w:rsidRPr="006D27D1">
        <w:rPr>
          <w:rFonts w:ascii="Arial" w:hAnsi="Arial" w:cs="Arial"/>
        </w:rPr>
        <w:t xml:space="preserve"> </w:t>
      </w:r>
      <w:r>
        <w:rPr>
          <w:rFonts w:ascii="Arial" w:hAnsi="Arial" w:cs="Arial"/>
        </w:rPr>
        <w:t>h</w:t>
      </w:r>
      <w:r w:rsidRPr="006D27D1">
        <w:rPr>
          <w:rFonts w:ascii="Arial" w:hAnsi="Arial" w:cs="Arial"/>
        </w:rPr>
        <w:t>a</w:t>
      </w:r>
      <w:r>
        <w:rPr>
          <w:rFonts w:ascii="Arial" w:hAnsi="Arial" w:cs="Arial"/>
        </w:rPr>
        <w:t>ve</w:t>
      </w:r>
      <w:r w:rsidRPr="006D27D1">
        <w:rPr>
          <w:rFonts w:ascii="Arial" w:hAnsi="Arial" w:cs="Arial"/>
        </w:rPr>
        <w:t xml:space="preserve"> p-values less than 0.05, </w:t>
      </w:r>
      <w:r w:rsidR="009D1221" w:rsidRPr="009D1221">
        <w:rPr>
          <w:rFonts w:ascii="Arial" w:hAnsi="Arial" w:cs="Arial"/>
        </w:rPr>
        <w:t>indicating their expression levels were significantly different among the outcomes</w:t>
      </w:r>
      <w:r>
        <w:rPr>
          <w:rFonts w:ascii="Arial" w:hAnsi="Arial" w:cs="Arial"/>
        </w:rPr>
        <w:t>.</w:t>
      </w:r>
      <w:commentRangeEnd w:id="49"/>
      <w:r>
        <w:rPr>
          <w:rStyle w:val="CommentReference"/>
        </w:rPr>
        <w:commentReference w:id="49"/>
      </w:r>
      <w:commentRangeEnd w:id="50"/>
      <w:r w:rsidR="009D1221">
        <w:rPr>
          <w:rStyle w:val="CommentReference"/>
        </w:rPr>
        <w:commentReference w:id="50"/>
      </w:r>
      <w:r w:rsidR="00DB6DD2">
        <w:rPr>
          <w:rFonts w:ascii="Arial" w:hAnsi="Arial" w:cs="Arial"/>
        </w:rPr>
        <w:t xml:space="preserve"> We exclude them from the set of housekeeping genes candidates.</w:t>
      </w:r>
    </w:p>
    <w:p w14:paraId="7A1CB9D4" w14:textId="61CDEF82" w:rsidR="005609E5" w:rsidDel="00595955" w:rsidRDefault="008F5A42" w:rsidP="00260FC1">
      <w:pPr>
        <w:jc w:val="both"/>
        <w:rPr>
          <w:del w:id="58" w:author="Taborda Ribas, Guilherme" w:date="2024-07-26T16:33:00Z" w16du:dateUtc="2024-07-26T20:33:00Z"/>
          <w:rFonts w:ascii="Segoe UI" w:hAnsi="Segoe UI" w:cs="Segoe UI"/>
          <w:color w:val="222832"/>
          <w:shd w:val="clear" w:color="auto" w:fill="FFFFFF"/>
        </w:rPr>
      </w:pPr>
      <w:r>
        <w:rPr>
          <w:rFonts w:ascii="Arial" w:hAnsi="Arial" w:cs="Arial"/>
        </w:rPr>
        <w:t xml:space="preserve">Since the previous test doesn’t guarantee equivalence of the 78 remaining candidates, we perform </w:t>
      </w:r>
      <w:r w:rsidR="005B2E3B">
        <w:rPr>
          <w:rFonts w:ascii="Arial" w:hAnsi="Arial" w:cs="Arial"/>
        </w:rPr>
        <w:t>the Two</w:t>
      </w:r>
      <w:r>
        <w:rPr>
          <w:rFonts w:ascii="Arial" w:hAnsi="Arial" w:cs="Arial"/>
        </w:rPr>
        <w:t xml:space="preserve">-One-Side-Test (TOST) with the non-parametric </w:t>
      </w:r>
      <w:r>
        <w:rPr>
          <w:rFonts w:ascii="Segoe UI" w:hAnsi="Segoe UI" w:cs="Segoe UI"/>
          <w:color w:val="222832"/>
          <w:shd w:val="clear" w:color="auto" w:fill="FFFFFF"/>
        </w:rPr>
        <w:t>Brunner-</w:t>
      </w:r>
      <w:proofErr w:type="spellStart"/>
      <w:r>
        <w:rPr>
          <w:rFonts w:ascii="Segoe UI" w:hAnsi="Segoe UI" w:cs="Segoe UI"/>
          <w:color w:val="222832"/>
          <w:shd w:val="clear" w:color="auto" w:fill="FFFFFF"/>
        </w:rPr>
        <w:t>Munzel</w:t>
      </w:r>
      <w:proofErr w:type="spellEnd"/>
      <w:r>
        <w:rPr>
          <w:rFonts w:ascii="Segoe UI" w:hAnsi="Segoe UI" w:cs="Segoe UI"/>
          <w:color w:val="222832"/>
          <w:shd w:val="clear" w:color="auto" w:fill="FFFFFF"/>
        </w:rPr>
        <w:t xml:space="preserve"> test to verify if the 78 genes have </w:t>
      </w:r>
      <w:r w:rsidR="004C5692">
        <w:rPr>
          <w:rFonts w:ascii="Segoe UI" w:hAnsi="Segoe UI" w:cs="Segoe UI"/>
          <w:color w:val="222832"/>
          <w:shd w:val="clear" w:color="auto" w:fill="FFFFFF"/>
        </w:rPr>
        <w:t>Cohen’s d</w:t>
      </w:r>
      <w:r>
        <w:rPr>
          <w:rFonts w:ascii="Segoe UI" w:hAnsi="Segoe UI" w:cs="Segoe UI"/>
          <w:color w:val="222832"/>
          <w:shd w:val="clear" w:color="auto" w:fill="FFFFFF"/>
        </w:rPr>
        <w:t xml:space="preserve"> effect size </w:t>
      </w:r>
      <w:r w:rsidR="004C5692">
        <w:rPr>
          <w:rFonts w:ascii="Segoe UI" w:hAnsi="Segoe UI" w:cs="Segoe UI"/>
          <w:color w:val="222832"/>
          <w:shd w:val="clear" w:color="auto" w:fill="FFFFFF"/>
        </w:rPr>
        <w:t>less than 0.3</w:t>
      </w:r>
      <w:r w:rsidR="000D7C51">
        <w:rPr>
          <w:rFonts w:ascii="Segoe UI" w:hAnsi="Segoe UI" w:cs="Segoe UI"/>
          <w:color w:val="222832"/>
          <w:shd w:val="clear" w:color="auto" w:fill="FFFFFF"/>
        </w:rPr>
        <w:t xml:space="preserve"> </w:t>
      </w:r>
      <w:r w:rsidR="000D7C51">
        <w:rPr>
          <w:rFonts w:ascii="Arial" w:hAnsi="Arial" w:cs="Arial"/>
        </w:rPr>
        <w:t>(</w:t>
      </w:r>
      <w:r w:rsidR="000D7C51">
        <w:rPr>
          <w:rFonts w:ascii="Arial" w:hAnsi="Arial" w:cs="Arial"/>
          <w:b/>
          <w:bCs/>
        </w:rPr>
        <w:t>Sup</w:t>
      </w:r>
      <w:r w:rsidR="000D7C51" w:rsidRPr="00724412">
        <w:rPr>
          <w:rFonts w:ascii="Arial" w:hAnsi="Arial" w:cs="Arial"/>
          <w:b/>
          <w:bCs/>
        </w:rPr>
        <w:t xml:space="preserve"> </w:t>
      </w:r>
      <w:r w:rsidR="000D7C51">
        <w:rPr>
          <w:rFonts w:ascii="Arial" w:hAnsi="Arial" w:cs="Arial"/>
          <w:b/>
          <w:bCs/>
        </w:rPr>
        <w:t xml:space="preserve">table </w:t>
      </w:r>
      <w:r w:rsidR="000D7C51">
        <w:rPr>
          <w:rFonts w:ascii="Arial" w:hAnsi="Arial" w:cs="Arial"/>
          <w:b/>
          <w:bCs/>
        </w:rPr>
        <w:t>2</w:t>
      </w:r>
      <w:r w:rsidR="000D7C51">
        <w:rPr>
          <w:rFonts w:ascii="Arial" w:hAnsi="Arial" w:cs="Arial"/>
        </w:rPr>
        <w:t>)</w:t>
      </w:r>
      <w:r w:rsidR="004C5692">
        <w:rPr>
          <w:rFonts w:ascii="Segoe UI" w:hAnsi="Segoe UI" w:cs="Segoe UI"/>
          <w:color w:val="222832"/>
          <w:shd w:val="clear" w:color="auto" w:fill="FFFFFF"/>
        </w:rPr>
        <w:t>.</w:t>
      </w:r>
      <w:r w:rsidR="004E5796">
        <w:rPr>
          <w:rFonts w:ascii="Segoe UI" w:hAnsi="Segoe UI" w:cs="Segoe UI"/>
          <w:color w:val="222832"/>
          <w:shd w:val="clear" w:color="auto" w:fill="FFFFFF"/>
        </w:rPr>
        <w:t xml:space="preserve"> Only </w:t>
      </w:r>
      <w:r w:rsidR="00E70F5B">
        <w:rPr>
          <w:rFonts w:ascii="Segoe UI" w:hAnsi="Segoe UI" w:cs="Segoe UI"/>
          <w:color w:val="222832"/>
          <w:shd w:val="clear" w:color="auto" w:fill="FFFFFF"/>
        </w:rPr>
        <w:t>the</w:t>
      </w:r>
      <w:r w:rsidR="004E5796">
        <w:rPr>
          <w:rFonts w:ascii="Segoe UI" w:hAnsi="Segoe UI" w:cs="Segoe UI"/>
          <w:color w:val="222832"/>
          <w:shd w:val="clear" w:color="auto" w:fill="FFFFFF"/>
        </w:rPr>
        <w:t xml:space="preserve"> genes</w:t>
      </w:r>
      <w:r w:rsid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59" w:author="Taborda Ribas, Guilherme" w:date="2024-07-26T16:49:00Z" w16du:dateUtc="2024-07-26T20:49:00Z">
            <w:rPr>
              <w:rFonts w:ascii="Segoe UI" w:hAnsi="Segoe UI" w:cs="Segoe UI"/>
              <w:color w:val="222832"/>
              <w:shd w:val="clear" w:color="auto" w:fill="FFFFFF"/>
            </w:rPr>
          </w:rPrChange>
        </w:rPr>
        <w:t>AP2B1</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0" w:author="Taborda Ribas, Guilherme" w:date="2024-07-26T16:49:00Z" w16du:dateUtc="2024-07-26T20:49:00Z">
            <w:rPr>
              <w:rFonts w:ascii="Segoe UI" w:hAnsi="Segoe UI" w:cs="Segoe UI"/>
              <w:color w:val="222832"/>
              <w:shd w:val="clear" w:color="auto" w:fill="FFFFFF"/>
            </w:rPr>
          </w:rPrChange>
        </w:rPr>
        <w:t>CCNI</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1" w:author="Taborda Ribas, Guilherme" w:date="2024-07-26T16:49:00Z" w16du:dateUtc="2024-07-26T20:49:00Z">
            <w:rPr>
              <w:rFonts w:ascii="Segoe UI" w:hAnsi="Segoe UI" w:cs="Segoe UI"/>
              <w:color w:val="222832"/>
              <w:shd w:val="clear" w:color="auto" w:fill="FFFFFF"/>
            </w:rPr>
          </w:rPrChange>
        </w:rPr>
        <w:t>FBXO7</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2" w:author="Taborda Ribas, Guilherme" w:date="2024-07-26T16:49:00Z" w16du:dateUtc="2024-07-26T20:49:00Z">
            <w:rPr>
              <w:rFonts w:ascii="Segoe UI" w:hAnsi="Segoe UI" w:cs="Segoe UI"/>
              <w:color w:val="222832"/>
              <w:shd w:val="clear" w:color="auto" w:fill="FFFFFF"/>
            </w:rPr>
          </w:rPrChange>
        </w:rPr>
        <w:t>GUK1</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3" w:author="Taborda Ribas, Guilherme" w:date="2024-07-26T16:49:00Z" w16du:dateUtc="2024-07-26T20:49:00Z">
            <w:rPr>
              <w:rFonts w:ascii="Segoe UI" w:hAnsi="Segoe UI" w:cs="Segoe UI"/>
              <w:color w:val="222832"/>
              <w:shd w:val="clear" w:color="auto" w:fill="FFFFFF"/>
            </w:rPr>
          </w:rPrChange>
        </w:rPr>
        <w:t>UBB</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4" w:author="Taborda Ribas, Guilherme" w:date="2024-07-26T16:49:00Z" w16du:dateUtc="2024-07-26T20:49:00Z">
            <w:rPr>
              <w:rFonts w:ascii="Segoe UI" w:hAnsi="Segoe UI" w:cs="Segoe UI"/>
              <w:color w:val="222832"/>
              <w:shd w:val="clear" w:color="auto" w:fill="FFFFFF"/>
            </w:rPr>
          </w:rPrChange>
        </w:rPr>
        <w:t>UBXN6</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5" w:author="Taborda Ribas, Guilherme" w:date="2024-07-26T16:49:00Z" w16du:dateUtc="2024-07-26T20:49:00Z">
            <w:rPr>
              <w:rFonts w:ascii="Segoe UI" w:hAnsi="Segoe UI" w:cs="Segoe UI"/>
              <w:color w:val="222832"/>
              <w:shd w:val="clear" w:color="auto" w:fill="FFFFFF"/>
            </w:rPr>
          </w:rPrChange>
        </w:rPr>
        <w:t>VPS28</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6" w:author="Taborda Ribas, Guilherme" w:date="2024-07-26T16:49:00Z" w16du:dateUtc="2024-07-26T20:49:00Z">
            <w:rPr>
              <w:rFonts w:ascii="Segoe UI" w:hAnsi="Segoe UI" w:cs="Segoe UI"/>
              <w:color w:val="222832"/>
              <w:shd w:val="clear" w:color="auto" w:fill="FFFFFF"/>
            </w:rPr>
          </w:rPrChange>
        </w:rPr>
        <w:t>YBX3</w:t>
      </w:r>
      <w:r w:rsidR="00E70F5B" w:rsidRPr="00E70F5B">
        <w:rPr>
          <w:rFonts w:ascii="Segoe UI" w:hAnsi="Segoe UI" w:cs="Segoe UI"/>
          <w:color w:val="222832"/>
          <w:shd w:val="clear" w:color="auto" w:fill="FFFFFF"/>
        </w:rPr>
        <w:t xml:space="preserve">, </w:t>
      </w:r>
      <w:r w:rsidR="00E70F5B" w:rsidRPr="00E70F5B">
        <w:rPr>
          <w:rFonts w:ascii="Segoe UI" w:hAnsi="Segoe UI" w:cs="Segoe UI"/>
          <w:i/>
          <w:iCs/>
          <w:color w:val="222832"/>
          <w:shd w:val="clear" w:color="auto" w:fill="FFFFFF"/>
          <w:rPrChange w:id="67" w:author="Taborda Ribas, Guilherme" w:date="2024-07-26T16:49:00Z" w16du:dateUtc="2024-07-26T20:49:00Z">
            <w:rPr>
              <w:rFonts w:ascii="Segoe UI" w:hAnsi="Segoe UI" w:cs="Segoe UI"/>
              <w:color w:val="222832"/>
              <w:shd w:val="clear" w:color="auto" w:fill="FFFFFF"/>
            </w:rPr>
          </w:rPrChange>
        </w:rPr>
        <w:t>MT-CO1</w:t>
      </w:r>
      <w:r w:rsidR="004E5796">
        <w:rPr>
          <w:rFonts w:ascii="Segoe UI" w:hAnsi="Segoe UI" w:cs="Segoe UI"/>
          <w:color w:val="222832"/>
          <w:shd w:val="clear" w:color="auto" w:fill="FFFFFF"/>
        </w:rPr>
        <w:t xml:space="preserve"> have significant adjusted p-value less than 0.05 for this equivalence test</w:t>
      </w:r>
      <w:r w:rsidR="000D7C51">
        <w:rPr>
          <w:rFonts w:ascii="Segoe UI" w:hAnsi="Segoe UI" w:cs="Segoe UI"/>
          <w:color w:val="222832"/>
          <w:shd w:val="clear" w:color="auto" w:fill="FFFFFF"/>
        </w:rPr>
        <w:t xml:space="preserve"> (</w:t>
      </w:r>
      <w:r w:rsidR="000D7C51" w:rsidRPr="000D7C51">
        <w:rPr>
          <w:rFonts w:ascii="Segoe UI" w:hAnsi="Segoe UI" w:cs="Segoe UI"/>
          <w:b/>
          <w:bCs/>
          <w:color w:val="222832"/>
          <w:shd w:val="clear" w:color="auto" w:fill="FFFFFF"/>
        </w:rPr>
        <w:t>Fig 2G</w:t>
      </w:r>
      <w:r w:rsidR="000D7C51">
        <w:rPr>
          <w:rFonts w:ascii="Segoe UI" w:hAnsi="Segoe UI" w:cs="Segoe UI"/>
          <w:color w:val="222832"/>
          <w:shd w:val="clear" w:color="auto" w:fill="FFFFFF"/>
        </w:rPr>
        <w:t>)</w:t>
      </w:r>
      <w:ins w:id="68" w:author="Taborda Ribas, Guilherme" w:date="2024-07-26T16:45:00Z" w16du:dateUtc="2024-07-26T20:45:00Z">
        <w:r w:rsidR="004E5796">
          <w:rPr>
            <w:rFonts w:ascii="Segoe UI" w:hAnsi="Segoe UI" w:cs="Segoe UI"/>
            <w:color w:val="222832"/>
            <w:shd w:val="clear" w:color="auto" w:fill="FFFFFF"/>
          </w:rPr>
          <w:t>.</w:t>
        </w:r>
      </w:ins>
      <w:ins w:id="69" w:author="Taborda Ribas, Guilherme" w:date="2024-07-26T16:50:00Z" w16du:dateUtc="2024-07-26T20:50:00Z">
        <w:r w:rsidR="00C6164B">
          <w:rPr>
            <w:rFonts w:ascii="Segoe UI" w:hAnsi="Segoe UI" w:cs="Segoe UI"/>
            <w:color w:val="222832"/>
            <w:shd w:val="clear" w:color="auto" w:fill="FFFFFF"/>
          </w:rPr>
          <w:t xml:space="preserve"> </w:t>
        </w:r>
      </w:ins>
    </w:p>
    <w:p w14:paraId="764475AB" w14:textId="0ACF90E3" w:rsidR="00595955" w:rsidRPr="00830681" w:rsidRDefault="00595955" w:rsidP="00595955">
      <w:pPr>
        <w:jc w:val="both"/>
        <w:rPr>
          <w:rFonts w:ascii="Arial" w:hAnsi="Arial" w:cs="Arial"/>
          <w:i/>
          <w:iCs/>
        </w:rPr>
      </w:pPr>
      <w:r w:rsidRPr="006D27D1">
        <w:rPr>
          <w:rFonts w:ascii="Arial" w:hAnsi="Arial" w:cs="Arial"/>
        </w:rPr>
        <w:t>In</w:t>
      </w:r>
      <w:r>
        <w:rPr>
          <w:rFonts w:ascii="Arial" w:hAnsi="Arial" w:cs="Arial"/>
        </w:rPr>
        <w:t xml:space="preserve"> sum, a</w:t>
      </w:r>
      <w:r w:rsidRPr="006D27D1">
        <w:rPr>
          <w:rFonts w:ascii="Arial" w:hAnsi="Arial" w:cs="Arial"/>
        </w:rPr>
        <w:t xml:space="preserve"> total</w:t>
      </w:r>
      <w:r>
        <w:rPr>
          <w:rFonts w:ascii="Arial" w:hAnsi="Arial" w:cs="Arial"/>
        </w:rPr>
        <w:t xml:space="preserve"> of</w:t>
      </w:r>
      <w:r w:rsidRPr="006D27D1">
        <w:rPr>
          <w:rFonts w:ascii="Arial" w:hAnsi="Arial" w:cs="Arial"/>
        </w:rPr>
        <w:t xml:space="preserve"> </w:t>
      </w:r>
      <w:r w:rsidR="00830681">
        <w:rPr>
          <w:rFonts w:ascii="Arial" w:hAnsi="Arial" w:cs="Arial"/>
        </w:rPr>
        <w:t>9</w:t>
      </w:r>
      <w:r w:rsidRPr="006D27D1">
        <w:rPr>
          <w:rFonts w:ascii="Arial" w:hAnsi="Arial" w:cs="Arial"/>
        </w:rPr>
        <w:t xml:space="preserve"> genes </w:t>
      </w:r>
      <w:r>
        <w:rPr>
          <w:rFonts w:ascii="Arial" w:hAnsi="Arial" w:cs="Arial"/>
        </w:rPr>
        <w:t>are</w:t>
      </w:r>
      <w:r w:rsidRPr="006D27D1">
        <w:rPr>
          <w:rFonts w:ascii="Arial" w:hAnsi="Arial" w:cs="Arial"/>
        </w:rPr>
        <w:t xml:space="preserve"> considered for validation in </w:t>
      </w:r>
      <w:r>
        <w:rPr>
          <w:rFonts w:ascii="Arial" w:hAnsi="Arial" w:cs="Arial"/>
        </w:rPr>
        <w:t xml:space="preserve">the </w:t>
      </w:r>
      <w:r w:rsidRPr="006D27D1">
        <w:rPr>
          <w:rFonts w:ascii="Arial" w:hAnsi="Arial" w:cs="Arial"/>
        </w:rPr>
        <w:t>Microarray platform (</w:t>
      </w:r>
      <w:r w:rsidR="00830681" w:rsidRPr="00830681">
        <w:rPr>
          <w:rFonts w:ascii="Arial" w:hAnsi="Arial" w:cs="Arial"/>
          <w:i/>
          <w:iCs/>
        </w:rPr>
        <w:t>AP2B1, CCNI, FBXO7, GUK1, UBB, UBXN6, VPS28, YBX3</w:t>
      </w:r>
      <w:r w:rsidR="00830681">
        <w:rPr>
          <w:rFonts w:ascii="Arial" w:hAnsi="Arial" w:cs="Arial"/>
          <w:i/>
          <w:iCs/>
        </w:rPr>
        <w:t xml:space="preserve"> </w:t>
      </w:r>
      <w:r w:rsidR="00830681" w:rsidRPr="00830681">
        <w:rPr>
          <w:rFonts w:ascii="Arial" w:hAnsi="Arial" w:cs="Arial"/>
        </w:rPr>
        <w:t>and</w:t>
      </w:r>
      <w:r w:rsidR="00830681" w:rsidRPr="00830681">
        <w:rPr>
          <w:rFonts w:ascii="Arial" w:hAnsi="Arial" w:cs="Arial"/>
          <w:i/>
          <w:iCs/>
        </w:rPr>
        <w:t xml:space="preserve"> MT-CO1</w:t>
      </w:r>
      <w:r w:rsidRPr="006D27D1">
        <w:rPr>
          <w:rFonts w:ascii="Arial" w:hAnsi="Arial" w:cs="Arial"/>
        </w:rPr>
        <w:t>).</w:t>
      </w:r>
    </w:p>
    <w:p w14:paraId="49A2E379" w14:textId="77777777" w:rsidR="00595955" w:rsidRDefault="00595955" w:rsidP="00260FC1">
      <w:pPr>
        <w:jc w:val="both"/>
        <w:rPr>
          <w:ins w:id="70" w:author="Taborda Ribas, Guilherme" w:date="2024-07-26T17:33:00Z" w16du:dateUtc="2024-07-26T21:33:00Z"/>
          <w:rFonts w:ascii="Arial" w:hAnsi="Arial" w:cs="Arial"/>
        </w:rPr>
      </w:pPr>
    </w:p>
    <w:p w14:paraId="73B4FB37" w14:textId="77777777" w:rsidR="005B2E3B" w:rsidRDefault="005B2E3B" w:rsidP="00260FC1">
      <w:pPr>
        <w:jc w:val="both"/>
        <w:rPr>
          <w:ins w:id="71" w:author="Taborda Ribas, Guilherme" w:date="2024-07-26T16:45:00Z" w16du:dateUtc="2024-07-26T20:45:00Z"/>
          <w:rFonts w:ascii="Arial" w:hAnsi="Arial" w:cs="Arial"/>
        </w:rPr>
      </w:pPr>
    </w:p>
    <w:p w14:paraId="36431F95" w14:textId="47EA5FAD" w:rsidR="00705C18" w:rsidRPr="006D27D1" w:rsidRDefault="00705C18" w:rsidP="00CC4BB8">
      <w:pPr>
        <w:jc w:val="both"/>
        <w:rPr>
          <w:rFonts w:ascii="Arial" w:hAnsi="Arial" w:cs="Arial"/>
          <w:b/>
          <w:bCs/>
        </w:rPr>
      </w:pPr>
      <w:r w:rsidRPr="006D27D1">
        <w:rPr>
          <w:rFonts w:ascii="Arial" w:hAnsi="Arial" w:cs="Arial"/>
          <w:b/>
          <w:bCs/>
        </w:rPr>
        <w:lastRenderedPageBreak/>
        <w:t>Validation of</w:t>
      </w:r>
      <w:r w:rsidR="008C622E">
        <w:rPr>
          <w:rFonts w:ascii="Arial" w:hAnsi="Arial" w:cs="Arial"/>
          <w:b/>
          <w:bCs/>
        </w:rPr>
        <w:t xml:space="preserve"> the set of genes </w:t>
      </w:r>
      <w:r w:rsidRPr="006D27D1">
        <w:rPr>
          <w:rFonts w:ascii="Arial" w:hAnsi="Arial" w:cs="Arial"/>
          <w:b/>
          <w:bCs/>
        </w:rPr>
        <w:t xml:space="preserve">in Microarray </w:t>
      </w:r>
    </w:p>
    <w:p w14:paraId="6EE88754" w14:textId="6D0B9E95" w:rsidR="009B1953" w:rsidRDefault="00501ECC" w:rsidP="00CC4BB8">
      <w:pPr>
        <w:jc w:val="both"/>
        <w:rPr>
          <w:rFonts w:ascii="Arial" w:hAnsi="Arial" w:cs="Arial"/>
        </w:rPr>
      </w:pPr>
      <w:r w:rsidRPr="00D31944">
        <w:rPr>
          <w:rFonts w:ascii="Arial" w:hAnsi="Arial" w:cs="Arial"/>
        </w:rPr>
        <w:t>Using different datasets from different technical platforms is crucial to develop robust biomarkers discovery and to build better tools for the diagnosis of rejection.</w:t>
      </w:r>
      <w:r>
        <w:rPr>
          <w:rFonts w:ascii="Arial" w:hAnsi="Arial" w:cs="Arial"/>
        </w:rPr>
        <w:t xml:space="preserve"> </w:t>
      </w:r>
      <w:r w:rsidR="00BA06DA">
        <w:rPr>
          <w:rFonts w:ascii="Arial" w:hAnsi="Arial" w:cs="Arial"/>
        </w:rPr>
        <w:t xml:space="preserve">To validate the selected housekeeping genes in </w:t>
      </w:r>
      <w:r w:rsidR="00532CC1">
        <w:rPr>
          <w:rFonts w:ascii="Arial" w:hAnsi="Arial" w:cs="Arial"/>
        </w:rPr>
        <w:t>a</w:t>
      </w:r>
      <w:ins w:id="72" w:author="Mauricio M Rigo" w:date="2024-05-18T17:22:00Z" w16du:dateUtc="2024-05-18T21:22:00Z">
        <w:r w:rsidR="0056225B">
          <w:rPr>
            <w:rFonts w:ascii="Arial" w:hAnsi="Arial" w:cs="Arial"/>
          </w:rPr>
          <w:t xml:space="preserve"> </w:t>
        </w:r>
      </w:ins>
      <w:r w:rsidR="0056225B">
        <w:rPr>
          <w:rFonts w:ascii="Arial" w:hAnsi="Arial" w:cs="Arial"/>
        </w:rPr>
        <w:t>m</w:t>
      </w:r>
      <w:r w:rsidR="00BA06DA">
        <w:rPr>
          <w:rFonts w:ascii="Arial" w:hAnsi="Arial" w:cs="Arial"/>
        </w:rPr>
        <w:t xml:space="preserve">icroarray </w:t>
      </w:r>
      <w:r w:rsidR="008C0716">
        <w:rPr>
          <w:rFonts w:ascii="Arial" w:hAnsi="Arial" w:cs="Arial"/>
        </w:rPr>
        <w:t>platform</w:t>
      </w:r>
      <w:r w:rsidR="00BA06DA">
        <w:rPr>
          <w:rFonts w:ascii="Arial" w:hAnsi="Arial" w:cs="Arial"/>
        </w:rPr>
        <w:t>, w</w:t>
      </w:r>
      <w:r w:rsidR="009B1953">
        <w:rPr>
          <w:rFonts w:ascii="Arial" w:hAnsi="Arial" w:cs="Arial"/>
        </w:rPr>
        <w:t xml:space="preserve">e calculate the </w:t>
      </w:r>
      <w:r w:rsidR="00532CC1">
        <w:rPr>
          <w:rFonts w:ascii="Arial" w:hAnsi="Arial" w:cs="Arial"/>
        </w:rPr>
        <w:t xml:space="preserve">Coefficient of variation , </w:t>
      </w:r>
      <w:proofErr w:type="spellStart"/>
      <w:r w:rsidR="00532CC1">
        <w:rPr>
          <w:rFonts w:ascii="Arial" w:hAnsi="Arial" w:cs="Arial"/>
        </w:rPr>
        <w:t>gini</w:t>
      </w:r>
      <w:proofErr w:type="spellEnd"/>
      <w:r w:rsidR="00532CC1">
        <w:rPr>
          <w:rFonts w:ascii="Arial" w:hAnsi="Arial" w:cs="Arial"/>
        </w:rPr>
        <w:t xml:space="preserve"> coefficient and coefficient of variation of stability </w:t>
      </w:r>
      <w:r w:rsidR="009B1953">
        <w:rPr>
          <w:rFonts w:ascii="Arial" w:hAnsi="Arial" w:cs="Arial"/>
        </w:rPr>
        <w:t>of the</w:t>
      </w:r>
      <w:r w:rsidR="00532CC1">
        <w:rPr>
          <w:rFonts w:ascii="Arial" w:hAnsi="Arial" w:cs="Arial"/>
        </w:rPr>
        <w:t xml:space="preserve"> 9 candidates housekeeping </w:t>
      </w:r>
      <w:r w:rsidR="009B1953">
        <w:rPr>
          <w:rFonts w:ascii="Arial" w:hAnsi="Arial" w:cs="Arial"/>
        </w:rPr>
        <w:t xml:space="preserve">genes in four </w:t>
      </w:r>
      <w:r w:rsidR="00225DF1">
        <w:rPr>
          <w:rFonts w:ascii="Arial" w:hAnsi="Arial" w:cs="Arial"/>
        </w:rPr>
        <w:t>RNA m</w:t>
      </w:r>
      <w:r w:rsidR="009B1953">
        <w:rPr>
          <w:rFonts w:ascii="Arial" w:hAnsi="Arial" w:cs="Arial"/>
        </w:rPr>
        <w:t xml:space="preserve">icroarray datasets. </w:t>
      </w:r>
      <w:r w:rsidR="00BA06DA">
        <w:rPr>
          <w:rFonts w:ascii="Arial" w:hAnsi="Arial" w:cs="Arial"/>
        </w:rPr>
        <w:t>Like observed for NGS RNAseq, we observe</w:t>
      </w:r>
      <w:r w:rsidR="009B1953">
        <w:rPr>
          <w:rFonts w:ascii="Arial" w:hAnsi="Arial" w:cs="Arial"/>
        </w:rPr>
        <w:t xml:space="preserve"> that the genes have </w:t>
      </w:r>
      <w:commentRangeStart w:id="73"/>
      <w:r w:rsidR="009B1953">
        <w:rPr>
          <w:rFonts w:ascii="Arial" w:hAnsi="Arial" w:cs="Arial"/>
        </w:rPr>
        <w:t xml:space="preserve">low CV </w:t>
      </w:r>
      <w:commentRangeEnd w:id="73"/>
      <w:r w:rsidR="00225DF1">
        <w:rPr>
          <w:rStyle w:val="CommentReference"/>
        </w:rPr>
        <w:commentReference w:id="73"/>
      </w:r>
      <w:r w:rsidR="00BA06DA">
        <w:rPr>
          <w:rFonts w:ascii="Arial" w:hAnsi="Arial" w:cs="Arial"/>
        </w:rPr>
        <w:t>(</w:t>
      </w:r>
      <w:r w:rsidR="00BA06DA" w:rsidRPr="00BA06DA">
        <w:rPr>
          <w:rFonts w:ascii="Arial" w:hAnsi="Arial" w:cs="Arial"/>
          <w:b/>
          <w:bCs/>
          <w:rPrChange w:id="74" w:author="De Jesus Borges, Thiago" w:date="2024-04-10T16:32:00Z">
            <w:rPr>
              <w:rFonts w:ascii="Arial" w:hAnsi="Arial" w:cs="Arial"/>
            </w:rPr>
          </w:rPrChange>
        </w:rPr>
        <w:t xml:space="preserve">Fig </w:t>
      </w:r>
      <w:r w:rsidR="00011ED2">
        <w:rPr>
          <w:rFonts w:ascii="Arial" w:hAnsi="Arial" w:cs="Arial"/>
          <w:b/>
          <w:bCs/>
        </w:rPr>
        <w:t>3</w:t>
      </w:r>
      <w:r w:rsidR="00BA06DA" w:rsidRPr="00BA06DA">
        <w:rPr>
          <w:rFonts w:ascii="Arial" w:hAnsi="Arial" w:cs="Arial"/>
          <w:b/>
          <w:bCs/>
          <w:rPrChange w:id="75" w:author="De Jesus Borges, Thiago" w:date="2024-04-10T16:32:00Z">
            <w:rPr>
              <w:rFonts w:ascii="Arial" w:hAnsi="Arial" w:cs="Arial"/>
            </w:rPr>
          </w:rPrChange>
        </w:rPr>
        <w:t>A</w:t>
      </w:r>
      <w:r w:rsidR="00011ED2">
        <w:rPr>
          <w:rFonts w:ascii="Arial" w:hAnsi="Arial" w:cs="Arial"/>
          <w:b/>
          <w:bCs/>
        </w:rPr>
        <w:t>-D</w:t>
      </w:r>
      <w:r w:rsidR="00BA06DA">
        <w:rPr>
          <w:rFonts w:ascii="Arial" w:hAnsi="Arial" w:cs="Arial"/>
        </w:rPr>
        <w:t>)</w:t>
      </w:r>
      <w:r w:rsidR="00011ED2">
        <w:rPr>
          <w:rFonts w:ascii="Arial" w:hAnsi="Arial" w:cs="Arial"/>
        </w:rPr>
        <w:t xml:space="preserve">, low </w:t>
      </w:r>
      <w:proofErr w:type="spellStart"/>
      <w:r w:rsidR="00011ED2">
        <w:rPr>
          <w:rFonts w:ascii="Arial" w:hAnsi="Arial" w:cs="Arial"/>
        </w:rPr>
        <w:t>gini</w:t>
      </w:r>
      <w:proofErr w:type="spellEnd"/>
      <w:r w:rsidR="00011ED2">
        <w:rPr>
          <w:rFonts w:ascii="Arial" w:hAnsi="Arial" w:cs="Arial"/>
        </w:rPr>
        <w:t xml:space="preserve"> coefficients (</w:t>
      </w:r>
      <w:r w:rsidR="00011ED2" w:rsidRPr="00011ED2">
        <w:rPr>
          <w:rFonts w:ascii="Arial" w:hAnsi="Arial" w:cs="Arial"/>
          <w:b/>
          <w:bCs/>
        </w:rPr>
        <w:t>FIG 3F-</w:t>
      </w:r>
      <w:r w:rsidR="00011ED2">
        <w:rPr>
          <w:rFonts w:ascii="Arial" w:hAnsi="Arial" w:cs="Arial"/>
          <w:b/>
          <w:bCs/>
        </w:rPr>
        <w:t>I</w:t>
      </w:r>
      <w:r w:rsidR="00011ED2">
        <w:rPr>
          <w:rFonts w:ascii="Arial" w:hAnsi="Arial" w:cs="Arial"/>
        </w:rPr>
        <w:t>), as well low variability in stability metric (</w:t>
      </w:r>
      <w:r w:rsidR="00011ED2" w:rsidRPr="00011ED2">
        <w:rPr>
          <w:rFonts w:ascii="Arial" w:hAnsi="Arial" w:cs="Arial"/>
          <w:b/>
          <w:bCs/>
        </w:rPr>
        <w:t>FIG 3J-M</w:t>
      </w:r>
      <w:r w:rsidR="00011ED2">
        <w:rPr>
          <w:rFonts w:ascii="Arial" w:hAnsi="Arial" w:cs="Arial"/>
        </w:rPr>
        <w:t>). The gene UBB has the lowest value for all metrics in all studies, followed by the gene MT-CO1. The gene AP2B1 has the highest metric values in the microarray studies.</w:t>
      </w:r>
    </w:p>
    <w:p w14:paraId="4BB25CD2" w14:textId="6923E3DE" w:rsidR="007945A7" w:rsidRDefault="009B1953" w:rsidP="00CC4BB8">
      <w:pPr>
        <w:jc w:val="both"/>
        <w:rPr>
          <w:ins w:id="76" w:author="Taborda Ribas, Guilherme" w:date="2024-04-22T12:25:00Z"/>
          <w:rFonts w:ascii="Arial" w:hAnsi="Arial" w:cs="Arial"/>
        </w:rPr>
      </w:pPr>
      <w:r>
        <w:rPr>
          <w:rFonts w:ascii="Arial" w:hAnsi="Arial" w:cs="Arial"/>
        </w:rPr>
        <w:t xml:space="preserve">Another way to validate these genes as </w:t>
      </w:r>
      <w:r w:rsidR="00BA06DA">
        <w:rPr>
          <w:rFonts w:ascii="Arial" w:hAnsi="Arial" w:cs="Arial"/>
        </w:rPr>
        <w:t xml:space="preserve">housekeeping genes </w:t>
      </w:r>
      <w:r>
        <w:rPr>
          <w:rFonts w:ascii="Arial" w:hAnsi="Arial" w:cs="Arial"/>
        </w:rPr>
        <w:t>is evaluating how informative they are to distinguish rejection and non-rejection classes in four Microarray studies. To do that</w:t>
      </w:r>
      <w:r w:rsidR="00BA06DA">
        <w:rPr>
          <w:rFonts w:ascii="Arial" w:hAnsi="Arial" w:cs="Arial"/>
        </w:rPr>
        <w:t>,</w:t>
      </w:r>
      <w:r>
        <w:rPr>
          <w:rFonts w:ascii="Arial" w:hAnsi="Arial" w:cs="Arial"/>
        </w:rPr>
        <w:t xml:space="preserve"> we perform </w:t>
      </w:r>
      <w:r w:rsidRPr="006D27D1">
        <w:rPr>
          <w:rFonts w:ascii="Arial" w:hAnsi="Arial" w:cs="Arial"/>
        </w:rPr>
        <w:t xml:space="preserve">dimensionality reduction and </w:t>
      </w:r>
      <w:r w:rsidR="003D51D8">
        <w:rPr>
          <w:rFonts w:ascii="Arial" w:hAnsi="Arial" w:cs="Arial"/>
        </w:rPr>
        <w:t>semi-</w:t>
      </w:r>
      <w:r w:rsidRPr="006D27D1">
        <w:rPr>
          <w:rFonts w:ascii="Arial" w:hAnsi="Arial" w:cs="Arial"/>
        </w:rPr>
        <w:t xml:space="preserve">supervised </w:t>
      </w:r>
      <w:proofErr w:type="spellStart"/>
      <w:r w:rsidR="003D51D8">
        <w:rPr>
          <w:rFonts w:ascii="Arial" w:hAnsi="Arial" w:cs="Arial"/>
        </w:rPr>
        <w:t>Kmeans</w:t>
      </w:r>
      <w:proofErr w:type="spellEnd"/>
      <w:r w:rsidR="003D51D8">
        <w:rPr>
          <w:rFonts w:ascii="Arial" w:hAnsi="Arial" w:cs="Arial"/>
        </w:rPr>
        <w:t xml:space="preserve"> </w:t>
      </w:r>
      <w:r w:rsidRPr="006D27D1">
        <w:rPr>
          <w:rFonts w:ascii="Arial" w:hAnsi="Arial" w:cs="Arial"/>
        </w:rPr>
        <w:t>clustering</w:t>
      </w:r>
      <w:r w:rsidR="00DD2A7E">
        <w:rPr>
          <w:rFonts w:ascii="Arial" w:hAnsi="Arial" w:cs="Arial"/>
        </w:rPr>
        <w:t xml:space="preserve"> (n</w:t>
      </w:r>
      <w:r w:rsidR="00455894">
        <w:rPr>
          <w:rFonts w:ascii="Arial" w:hAnsi="Arial" w:cs="Arial"/>
        </w:rPr>
        <w:t xml:space="preserve"> clusters </w:t>
      </w:r>
      <w:r w:rsidR="00DD2A7E">
        <w:rPr>
          <w:rFonts w:ascii="Arial" w:hAnsi="Arial" w:cs="Arial"/>
        </w:rPr>
        <w:t>=</w:t>
      </w:r>
      <w:r w:rsidR="00455894">
        <w:rPr>
          <w:rFonts w:ascii="Arial" w:hAnsi="Arial" w:cs="Arial"/>
        </w:rPr>
        <w:t xml:space="preserve"> </w:t>
      </w:r>
      <w:r w:rsidR="00DD2A7E">
        <w:rPr>
          <w:rFonts w:ascii="Arial" w:hAnsi="Arial" w:cs="Arial"/>
        </w:rPr>
        <w:t>2)</w:t>
      </w:r>
      <w:r>
        <w:rPr>
          <w:rFonts w:ascii="Arial" w:hAnsi="Arial" w:cs="Arial"/>
        </w:rPr>
        <w:t xml:space="preserve"> using the </w:t>
      </w:r>
      <w:r w:rsidR="00276573">
        <w:rPr>
          <w:rFonts w:ascii="Arial" w:hAnsi="Arial" w:cs="Arial"/>
        </w:rPr>
        <w:t>9</w:t>
      </w:r>
      <w:r>
        <w:rPr>
          <w:rFonts w:ascii="Arial" w:hAnsi="Arial" w:cs="Arial"/>
        </w:rPr>
        <w:t xml:space="preserve"> genes and calculate the entropy of each cluster</w:t>
      </w:r>
      <w:r w:rsidR="00F03CBE">
        <w:rPr>
          <w:rFonts w:ascii="Arial" w:hAnsi="Arial" w:cs="Arial"/>
        </w:rPr>
        <w:t xml:space="preserve"> based on the classes of the samples</w:t>
      </w:r>
      <w:r w:rsidR="009C5AE9">
        <w:rPr>
          <w:rFonts w:ascii="Arial" w:hAnsi="Arial" w:cs="Arial"/>
        </w:rPr>
        <w:t>. High entropy means high heterogeneity within clusters</w:t>
      </w:r>
      <w:r>
        <w:rPr>
          <w:rFonts w:ascii="Arial" w:hAnsi="Arial" w:cs="Arial"/>
        </w:rPr>
        <w:t xml:space="preserve">. </w:t>
      </w:r>
      <w:commentRangeStart w:id="77"/>
      <w:r w:rsidRPr="008C0716">
        <w:rPr>
          <w:rFonts w:ascii="Arial" w:hAnsi="Arial" w:cs="Arial"/>
          <w:b/>
          <w:bCs/>
          <w:rPrChange w:id="78" w:author="Taborda Ribas, Guilherme" w:date="2024-04-22T12:21:00Z">
            <w:rPr>
              <w:rFonts w:ascii="Arial" w:hAnsi="Arial" w:cs="Arial"/>
            </w:rPr>
          </w:rPrChange>
        </w:rPr>
        <w:t xml:space="preserve">Fig </w:t>
      </w:r>
      <w:r w:rsidR="00455894">
        <w:rPr>
          <w:rFonts w:ascii="Arial" w:hAnsi="Arial" w:cs="Arial"/>
          <w:b/>
          <w:bCs/>
        </w:rPr>
        <w:t>3</w:t>
      </w:r>
      <w:r w:rsidR="00DD2A7E">
        <w:rPr>
          <w:rFonts w:ascii="Arial" w:hAnsi="Arial" w:cs="Arial"/>
          <w:b/>
          <w:bCs/>
        </w:rPr>
        <w:t>N</w:t>
      </w:r>
      <w:r w:rsidR="008C0716" w:rsidRPr="008C0716">
        <w:rPr>
          <w:rFonts w:ascii="Arial" w:hAnsi="Arial" w:cs="Arial"/>
          <w:b/>
          <w:bCs/>
          <w:rPrChange w:id="79" w:author="Taborda Ribas, Guilherme" w:date="2024-04-22T12:21:00Z">
            <w:rPr>
              <w:rFonts w:ascii="Arial" w:hAnsi="Arial" w:cs="Arial"/>
            </w:rPr>
          </w:rPrChange>
        </w:rPr>
        <w:t>-</w:t>
      </w:r>
      <w:commentRangeEnd w:id="77"/>
      <w:r w:rsidR="00DD2A7E">
        <w:rPr>
          <w:rFonts w:ascii="Arial" w:hAnsi="Arial" w:cs="Arial"/>
          <w:b/>
          <w:bCs/>
        </w:rPr>
        <w:t>Q</w:t>
      </w:r>
      <w:r w:rsidR="00BB5D68">
        <w:rPr>
          <w:rStyle w:val="CommentReference"/>
        </w:rPr>
        <w:commentReference w:id="77"/>
      </w:r>
      <w:r>
        <w:rPr>
          <w:rFonts w:ascii="Arial" w:hAnsi="Arial" w:cs="Arial"/>
        </w:rPr>
        <w:t xml:space="preserve"> shows for all </w:t>
      </w:r>
      <w:r w:rsidR="003D51D8">
        <w:rPr>
          <w:rFonts w:ascii="Arial" w:hAnsi="Arial" w:cs="Arial"/>
        </w:rPr>
        <w:t>M</w:t>
      </w:r>
      <w:r>
        <w:rPr>
          <w:rFonts w:ascii="Arial" w:hAnsi="Arial" w:cs="Arial"/>
        </w:rPr>
        <w:t xml:space="preserve">icroarray datasets that the HKG information </w:t>
      </w:r>
      <w:r w:rsidR="00D31944">
        <w:rPr>
          <w:rFonts w:ascii="Arial" w:hAnsi="Arial" w:cs="Arial"/>
        </w:rPr>
        <w:t>does not</w:t>
      </w:r>
      <w:r>
        <w:rPr>
          <w:rFonts w:ascii="Arial" w:hAnsi="Arial" w:cs="Arial"/>
        </w:rPr>
        <w:t xml:space="preserve"> contribute to reducing the entropy </w:t>
      </w:r>
      <w:r w:rsidR="00F03CBE">
        <w:rPr>
          <w:rFonts w:ascii="Arial" w:hAnsi="Arial" w:cs="Arial"/>
        </w:rPr>
        <w:t>of</w:t>
      </w:r>
      <w:r w:rsidR="00B730A3">
        <w:rPr>
          <w:rFonts w:ascii="Arial" w:hAnsi="Arial" w:cs="Arial"/>
        </w:rPr>
        <w:t xml:space="preserve"> </w:t>
      </w:r>
      <w:r>
        <w:rPr>
          <w:rFonts w:ascii="Arial" w:hAnsi="Arial" w:cs="Arial"/>
        </w:rPr>
        <w:t>predicted clusters, which is expected of non-informative features (</w:t>
      </w:r>
      <w:r w:rsidRPr="00ED4E37">
        <w:rPr>
          <w:rFonts w:ascii="Arial" w:hAnsi="Arial" w:cs="Arial"/>
        </w:rPr>
        <w:t>PMC7943624</w:t>
      </w:r>
      <w:r>
        <w:rPr>
          <w:rFonts w:ascii="Arial" w:hAnsi="Arial" w:cs="Arial"/>
        </w:rPr>
        <w:t>).</w:t>
      </w:r>
      <w:r w:rsidR="00BA06DA">
        <w:rPr>
          <w:rFonts w:ascii="Arial" w:hAnsi="Arial" w:cs="Arial"/>
        </w:rPr>
        <w:t xml:space="preserve"> Thus, our </w:t>
      </w:r>
      <w:r w:rsidR="00FE157E">
        <w:rPr>
          <w:rFonts w:ascii="Arial" w:hAnsi="Arial" w:cs="Arial"/>
        </w:rPr>
        <w:t xml:space="preserve">results </w:t>
      </w:r>
      <w:r w:rsidR="00461FFD">
        <w:rPr>
          <w:rFonts w:ascii="Arial" w:hAnsi="Arial" w:cs="Arial"/>
        </w:rPr>
        <w:t xml:space="preserve">consistently </w:t>
      </w:r>
      <w:r w:rsidR="00BA06DA">
        <w:rPr>
          <w:rFonts w:ascii="Arial" w:hAnsi="Arial" w:cs="Arial"/>
        </w:rPr>
        <w:t>demonstrate that</w:t>
      </w:r>
      <w:r w:rsidR="0032505C">
        <w:rPr>
          <w:rFonts w:ascii="Arial" w:hAnsi="Arial" w:cs="Arial"/>
        </w:rPr>
        <w:t xml:space="preserve"> the proposed housekeeping genes </w:t>
      </w:r>
      <w:r w:rsidR="00D31944">
        <w:rPr>
          <w:rFonts w:ascii="Arial" w:hAnsi="Arial" w:cs="Arial"/>
        </w:rPr>
        <w:t>have</w:t>
      </w:r>
      <w:r w:rsidR="0032505C">
        <w:rPr>
          <w:rFonts w:ascii="Arial" w:hAnsi="Arial" w:cs="Arial"/>
        </w:rPr>
        <w:t xml:space="preserve"> low variability in different conditions.</w:t>
      </w:r>
    </w:p>
    <w:p w14:paraId="3941F838" w14:textId="4327EA3A" w:rsidR="00BD0959" w:rsidRPr="006D27D1" w:rsidRDefault="008C622E" w:rsidP="00CC4BB8">
      <w:pPr>
        <w:jc w:val="both"/>
        <w:rPr>
          <w:rFonts w:ascii="Arial" w:hAnsi="Arial" w:cs="Arial"/>
          <w:b/>
          <w:bCs/>
        </w:rPr>
      </w:pPr>
      <w:r>
        <w:rPr>
          <w:rFonts w:ascii="Arial" w:hAnsi="Arial" w:cs="Arial"/>
          <w:b/>
          <w:bCs/>
        </w:rPr>
        <w:t>Candidate housekeeping genes participate in important pathways and have highly conserved sites in</w:t>
      </w:r>
      <w:r w:rsidR="00C75496">
        <w:rPr>
          <w:rFonts w:ascii="Arial" w:hAnsi="Arial" w:cs="Arial"/>
          <w:b/>
          <w:bCs/>
        </w:rPr>
        <w:t xml:space="preserve"> 630 species of</w:t>
      </w:r>
      <w:r w:rsidRPr="008C622E">
        <w:rPr>
          <w:rFonts w:ascii="Roboto" w:hAnsi="Roboto"/>
          <w:b/>
          <w:bCs/>
          <w:color w:val="5F6368"/>
          <w:sz w:val="21"/>
          <w:szCs w:val="21"/>
          <w:shd w:val="clear" w:color="auto" w:fill="FFFFFF"/>
        </w:rPr>
        <w:t xml:space="preserve"> </w:t>
      </w:r>
      <w:r w:rsidRPr="008C622E">
        <w:rPr>
          <w:rFonts w:ascii="Arial" w:hAnsi="Arial" w:cs="Arial"/>
          <w:b/>
          <w:bCs/>
        </w:rPr>
        <w:t>vertebrates</w:t>
      </w:r>
    </w:p>
    <w:p w14:paraId="6F6CC573" w14:textId="77777777" w:rsidR="00F81713" w:rsidRDefault="000B5BA5" w:rsidP="00CC4BB8">
      <w:pPr>
        <w:jc w:val="both"/>
        <w:rPr>
          <w:rFonts w:ascii="Arial" w:hAnsi="Arial" w:cs="Arial"/>
        </w:rPr>
      </w:pPr>
      <w:r w:rsidRPr="006D27D1">
        <w:rPr>
          <w:rFonts w:ascii="Arial" w:hAnsi="Arial" w:cs="Arial"/>
        </w:rPr>
        <w:t>We</w:t>
      </w:r>
      <w:r w:rsidR="00461FFD">
        <w:rPr>
          <w:rFonts w:ascii="Arial" w:hAnsi="Arial" w:cs="Arial"/>
        </w:rPr>
        <w:t xml:space="preserve"> </w:t>
      </w:r>
      <w:r w:rsidRPr="006D27D1">
        <w:rPr>
          <w:rFonts w:ascii="Arial" w:hAnsi="Arial" w:cs="Arial"/>
        </w:rPr>
        <w:t>perform Gene Set Enrichment Analysis (</w:t>
      </w:r>
      <w:r w:rsidR="00AC76BA" w:rsidRPr="00AC76BA">
        <w:rPr>
          <w:rFonts w:ascii="Arial" w:hAnsi="Arial" w:cs="Arial"/>
        </w:rPr>
        <w:t>PMC3106198</w:t>
      </w:r>
      <w:r w:rsidRPr="006D27D1">
        <w:rPr>
          <w:rFonts w:ascii="Arial" w:hAnsi="Arial" w:cs="Arial"/>
        </w:rPr>
        <w:t xml:space="preserve">) for the </w:t>
      </w:r>
      <w:r w:rsidR="00602E6E">
        <w:rPr>
          <w:rFonts w:ascii="Arial" w:hAnsi="Arial" w:cs="Arial"/>
        </w:rPr>
        <w:t>9</w:t>
      </w:r>
      <w:r w:rsidRPr="006D27D1">
        <w:rPr>
          <w:rFonts w:ascii="Arial" w:hAnsi="Arial" w:cs="Arial"/>
        </w:rPr>
        <w:t xml:space="preserve"> potential housekeeping genes </w:t>
      </w:r>
      <w:r w:rsidR="001B2F8F" w:rsidRPr="006D27D1">
        <w:rPr>
          <w:rFonts w:ascii="Arial" w:hAnsi="Arial" w:cs="Arial"/>
        </w:rPr>
        <w:t>to</w:t>
      </w:r>
      <w:r w:rsidR="009B6537" w:rsidRPr="006D27D1">
        <w:rPr>
          <w:rFonts w:ascii="Arial" w:hAnsi="Arial" w:cs="Arial"/>
        </w:rPr>
        <w:t xml:space="preserve"> verify their molecular function and what biological process they are involved in. </w:t>
      </w:r>
      <w:r w:rsidR="002614A7">
        <w:rPr>
          <w:rFonts w:ascii="Arial" w:hAnsi="Arial" w:cs="Arial"/>
        </w:rPr>
        <w:t>Fig 4A</w:t>
      </w:r>
      <w:r w:rsidR="00EA2D3C">
        <w:rPr>
          <w:rFonts w:ascii="Arial" w:hAnsi="Arial" w:cs="Arial"/>
        </w:rPr>
        <w:t xml:space="preserve"> </w:t>
      </w:r>
      <w:r w:rsidR="00C3461A" w:rsidRPr="006D27D1">
        <w:rPr>
          <w:rFonts w:ascii="Arial" w:hAnsi="Arial" w:cs="Arial"/>
        </w:rPr>
        <w:t>show</w:t>
      </w:r>
      <w:r w:rsidR="002614A7">
        <w:rPr>
          <w:rFonts w:ascii="Arial" w:hAnsi="Arial" w:cs="Arial"/>
        </w:rPr>
        <w:t>s</w:t>
      </w:r>
      <w:r w:rsidR="00C3461A" w:rsidRPr="006D27D1">
        <w:rPr>
          <w:rFonts w:ascii="Arial" w:hAnsi="Arial" w:cs="Arial"/>
        </w:rPr>
        <w:t xml:space="preserve"> the </w:t>
      </w:r>
      <w:r w:rsidR="004D2AE8">
        <w:rPr>
          <w:rFonts w:ascii="Arial" w:hAnsi="Arial" w:cs="Arial"/>
        </w:rPr>
        <w:t xml:space="preserve">statistically significant </w:t>
      </w:r>
      <w:r w:rsidR="00C3461A" w:rsidRPr="006D27D1">
        <w:rPr>
          <w:rFonts w:ascii="Arial" w:hAnsi="Arial" w:cs="Arial"/>
        </w:rPr>
        <w:t xml:space="preserve">process and functions that these genes participate in. </w:t>
      </w:r>
      <w:r w:rsidR="00F15866">
        <w:rPr>
          <w:rFonts w:ascii="Arial" w:hAnsi="Arial" w:cs="Arial"/>
        </w:rPr>
        <w:t>T</w:t>
      </w:r>
      <w:r w:rsidR="007568CA">
        <w:rPr>
          <w:rFonts w:ascii="Arial" w:hAnsi="Arial" w:cs="Arial"/>
        </w:rPr>
        <w:t xml:space="preserve">hose genes are involved in important molecular functions and biological processes that are crucial to cell living, </w:t>
      </w:r>
      <w:r w:rsidR="005F4A53">
        <w:rPr>
          <w:rFonts w:ascii="Arial" w:hAnsi="Arial" w:cs="Arial"/>
        </w:rPr>
        <w:t xml:space="preserve">like </w:t>
      </w:r>
      <w:r w:rsidR="005F4A53" w:rsidRPr="005F4A53">
        <w:rPr>
          <w:rFonts w:ascii="Arial" w:hAnsi="Arial" w:cs="Arial"/>
        </w:rPr>
        <w:t>maintenance of chromatin structure</w:t>
      </w:r>
      <w:r w:rsidR="005F4A53">
        <w:rPr>
          <w:rFonts w:ascii="Arial" w:hAnsi="Arial" w:cs="Arial"/>
        </w:rPr>
        <w:t>,</w:t>
      </w:r>
      <w:r w:rsidR="00F15866">
        <w:rPr>
          <w:rFonts w:ascii="Arial" w:hAnsi="Arial" w:cs="Arial"/>
        </w:rPr>
        <w:t xml:space="preserve"> DNA repair, </w:t>
      </w:r>
      <w:r w:rsidR="005F4A53" w:rsidRPr="005F4A53">
        <w:rPr>
          <w:rFonts w:ascii="Arial" w:hAnsi="Arial" w:cs="Arial"/>
        </w:rPr>
        <w:t>stress response</w:t>
      </w:r>
      <w:r w:rsidR="005F4A53">
        <w:rPr>
          <w:rFonts w:ascii="Arial" w:hAnsi="Arial" w:cs="Arial"/>
        </w:rPr>
        <w:t xml:space="preserve">, mortality, </w:t>
      </w:r>
      <w:r w:rsidR="00F15866">
        <w:rPr>
          <w:rFonts w:ascii="Arial" w:hAnsi="Arial" w:cs="Arial"/>
        </w:rPr>
        <w:t>protein digestion</w:t>
      </w:r>
      <w:r w:rsidR="007568CA">
        <w:rPr>
          <w:rFonts w:ascii="Arial" w:hAnsi="Arial" w:cs="Arial"/>
        </w:rPr>
        <w:t xml:space="preserve">, </w:t>
      </w:r>
      <w:r w:rsidR="00F15866">
        <w:rPr>
          <w:rFonts w:ascii="Arial" w:hAnsi="Arial" w:cs="Arial"/>
        </w:rPr>
        <w:t xml:space="preserve">motility, </w:t>
      </w:r>
      <w:r w:rsidR="007568CA">
        <w:rPr>
          <w:rFonts w:ascii="Arial" w:hAnsi="Arial" w:cs="Arial"/>
        </w:rPr>
        <w:t>proliferation, expression and splicing regulation and cell energy.</w:t>
      </w:r>
    </w:p>
    <w:p w14:paraId="2F5FED7E" w14:textId="4DFE3627" w:rsidR="00AD77F5" w:rsidRDefault="00690053" w:rsidP="00690053">
      <w:pPr>
        <w:jc w:val="both"/>
        <w:rPr>
          <w:rFonts w:ascii="Arial" w:hAnsi="Arial" w:cs="Arial"/>
        </w:rPr>
      </w:pPr>
      <w:r>
        <w:rPr>
          <w:rFonts w:ascii="Arial" w:hAnsi="Arial" w:cs="Arial"/>
        </w:rPr>
        <w:t>One important characteristic of housekeeping genes is their con</w:t>
      </w:r>
      <w:r w:rsidR="00AD77F5">
        <w:rPr>
          <w:rFonts w:ascii="Arial" w:hAnsi="Arial" w:cs="Arial"/>
        </w:rPr>
        <w:t>s</w:t>
      </w:r>
      <w:r>
        <w:rPr>
          <w:rFonts w:ascii="Arial" w:hAnsi="Arial" w:cs="Arial"/>
        </w:rPr>
        <w:t>er</w:t>
      </w:r>
      <w:r w:rsidR="00AD77F5">
        <w:rPr>
          <w:rFonts w:ascii="Arial" w:hAnsi="Arial" w:cs="Arial"/>
        </w:rPr>
        <w:t>v</w:t>
      </w:r>
      <w:r>
        <w:rPr>
          <w:rFonts w:ascii="Arial" w:hAnsi="Arial" w:cs="Arial"/>
        </w:rPr>
        <w:t>ation across species</w:t>
      </w:r>
      <w:r>
        <w:rPr>
          <w:rFonts w:ascii="Arial" w:hAnsi="Arial" w:cs="Arial"/>
        </w:rPr>
        <w:t xml:space="preserve"> to verify their importance in evolutionary history</w:t>
      </w:r>
      <w:r>
        <w:rPr>
          <w:rFonts w:ascii="Arial" w:hAnsi="Arial" w:cs="Arial"/>
        </w:rPr>
        <w:t xml:space="preserve"> </w:t>
      </w:r>
      <w:r w:rsidRPr="00AA242F">
        <w:rPr>
          <w:rFonts w:ascii="Arial" w:hAnsi="Arial" w:cs="Arial"/>
        </w:rPr>
        <w:t>(</w:t>
      </w:r>
      <w:r w:rsidRPr="00726C56">
        <w:rPr>
          <w:rFonts w:ascii="Arial" w:hAnsi="Arial" w:cs="Arial"/>
        </w:rPr>
        <w:t>PMC9312424,</w:t>
      </w:r>
      <w:r w:rsidRPr="00AA242F">
        <w:rPr>
          <w:rFonts w:ascii="Arial" w:hAnsi="Arial" w:cs="Arial"/>
        </w:rPr>
        <w:t xml:space="preserve"> </w:t>
      </w:r>
      <w:r w:rsidRPr="00726C56">
        <w:rPr>
          <w:rFonts w:ascii="Arial" w:hAnsi="Arial" w:cs="Arial"/>
        </w:rPr>
        <w:t>PMID: 11773595</w:t>
      </w:r>
      <w:r w:rsidRPr="00AA242F">
        <w:rPr>
          <w:rFonts w:ascii="Arial" w:hAnsi="Arial" w:cs="Arial"/>
        </w:rPr>
        <w:t>)</w:t>
      </w:r>
      <w:r>
        <w:rPr>
          <w:rFonts w:ascii="Arial" w:hAnsi="Arial" w:cs="Arial"/>
        </w:rPr>
        <w:t xml:space="preserve">. </w:t>
      </w:r>
      <w:r>
        <w:rPr>
          <w:rFonts w:ascii="Arial" w:hAnsi="Arial" w:cs="Arial"/>
        </w:rPr>
        <w:t xml:space="preserve">To </w:t>
      </w:r>
      <w:r>
        <w:rPr>
          <w:rFonts w:ascii="Arial" w:hAnsi="Arial" w:cs="Arial"/>
        </w:rPr>
        <w:t>evaluate the conservation sites in vertebrates’ homologues</w:t>
      </w:r>
      <w:r>
        <w:rPr>
          <w:rFonts w:ascii="Arial" w:hAnsi="Arial" w:cs="Arial"/>
        </w:rPr>
        <w:t xml:space="preserve"> w</w:t>
      </w:r>
      <w:r>
        <w:rPr>
          <w:rFonts w:ascii="Arial" w:hAnsi="Arial" w:cs="Arial"/>
        </w:rPr>
        <w:t xml:space="preserve">e </w:t>
      </w:r>
      <w:r w:rsidRPr="6136E5B2">
        <w:rPr>
          <w:rFonts w:ascii="Arial" w:hAnsi="Arial" w:cs="Arial"/>
        </w:rPr>
        <w:t>retrieve the orthologue genes</w:t>
      </w:r>
      <w:r>
        <w:rPr>
          <w:rFonts w:ascii="Arial" w:hAnsi="Arial" w:cs="Arial"/>
        </w:rPr>
        <w:t xml:space="preserve"> of each proposed housekeeping gene</w:t>
      </w:r>
      <w:r w:rsidRPr="6136E5B2">
        <w:rPr>
          <w:rFonts w:ascii="Arial" w:hAnsi="Arial" w:cs="Arial"/>
        </w:rPr>
        <w:t xml:space="preserve"> from </w:t>
      </w:r>
      <w:proofErr w:type="spellStart"/>
      <w:r w:rsidRPr="6136E5B2">
        <w:rPr>
          <w:rFonts w:ascii="Arial" w:hAnsi="Arial" w:cs="Arial"/>
        </w:rPr>
        <w:t>HomoloGene</w:t>
      </w:r>
      <w:proofErr w:type="spellEnd"/>
      <w:r w:rsidRPr="6136E5B2">
        <w:rPr>
          <w:rFonts w:ascii="Arial" w:hAnsi="Arial" w:cs="Arial"/>
        </w:rPr>
        <w:t xml:space="preserve"> Database (PMID: 34850941).</w:t>
      </w:r>
      <w:r>
        <w:rPr>
          <w:rFonts w:ascii="Arial" w:hAnsi="Arial" w:cs="Arial"/>
        </w:rPr>
        <w:t xml:space="preserve"> In</w:t>
      </w:r>
      <w:r w:rsidR="00276573">
        <w:rPr>
          <w:rFonts w:ascii="Arial" w:hAnsi="Arial" w:cs="Arial"/>
        </w:rPr>
        <w:t xml:space="preserve"> the upset plot in </w:t>
      </w:r>
      <w:r w:rsidRPr="00690053">
        <w:rPr>
          <w:rFonts w:ascii="Arial" w:hAnsi="Arial" w:cs="Arial"/>
          <w:b/>
          <w:bCs/>
        </w:rPr>
        <w:t>Fig 4B</w:t>
      </w:r>
      <w:r w:rsidR="00276573">
        <w:rPr>
          <w:rFonts w:ascii="Arial" w:hAnsi="Arial" w:cs="Arial"/>
        </w:rPr>
        <w:t xml:space="preserve">, </w:t>
      </w:r>
      <w:r>
        <w:rPr>
          <w:rFonts w:ascii="Arial" w:hAnsi="Arial" w:cs="Arial"/>
        </w:rPr>
        <w:t xml:space="preserve">is possible to verify the total of species </w:t>
      </w:r>
      <w:r w:rsidR="000348C5">
        <w:rPr>
          <w:rFonts w:ascii="Arial" w:hAnsi="Arial" w:cs="Arial"/>
        </w:rPr>
        <w:t>that share orthologues. The gene FBXO7 is present in 607 species of 630 species analyzed, while YBX3 is present only in 360 species.</w:t>
      </w:r>
      <w:r w:rsidR="00276573">
        <w:rPr>
          <w:rFonts w:ascii="Arial" w:hAnsi="Arial" w:cs="Arial"/>
        </w:rPr>
        <w:t xml:space="preserve"> In total, 536 species share at least 7 of the 9</w:t>
      </w:r>
      <w:r w:rsidR="00386491">
        <w:rPr>
          <w:rFonts w:ascii="Arial" w:hAnsi="Arial" w:cs="Arial"/>
        </w:rPr>
        <w:t xml:space="preserve"> </w:t>
      </w:r>
      <w:r w:rsidR="00386491">
        <w:rPr>
          <w:rFonts w:ascii="Arial" w:hAnsi="Arial" w:cs="Arial"/>
        </w:rPr>
        <w:t>housekeeping genes</w:t>
      </w:r>
      <w:r w:rsidR="00276573">
        <w:rPr>
          <w:rFonts w:ascii="Arial" w:hAnsi="Arial" w:cs="Arial"/>
        </w:rPr>
        <w:t xml:space="preserve"> candidate</w:t>
      </w:r>
      <w:r w:rsidR="00386491">
        <w:rPr>
          <w:rFonts w:ascii="Arial" w:hAnsi="Arial" w:cs="Arial"/>
        </w:rPr>
        <w:t>s</w:t>
      </w:r>
      <w:r w:rsidR="00276573">
        <w:rPr>
          <w:rFonts w:ascii="Arial" w:hAnsi="Arial" w:cs="Arial"/>
        </w:rPr>
        <w:t>.</w:t>
      </w:r>
    </w:p>
    <w:p w14:paraId="2394828F" w14:textId="512F93EB" w:rsidR="00F81713" w:rsidRDefault="00690053" w:rsidP="00CC4BB8">
      <w:pPr>
        <w:jc w:val="both"/>
        <w:rPr>
          <w:rFonts w:ascii="Arial" w:hAnsi="Arial" w:cs="Arial"/>
        </w:rPr>
      </w:pPr>
      <w:r>
        <w:rPr>
          <w:rFonts w:ascii="Arial" w:hAnsi="Arial" w:cs="Arial"/>
        </w:rPr>
        <w:t xml:space="preserve">For each group of homologues, we </w:t>
      </w:r>
      <w:r>
        <w:rPr>
          <w:rFonts w:ascii="Arial" w:hAnsi="Arial" w:cs="Arial"/>
        </w:rPr>
        <w:t xml:space="preserve">perform multiple </w:t>
      </w:r>
      <w:r>
        <w:rPr>
          <w:rFonts w:ascii="Arial" w:hAnsi="Arial" w:cs="Arial"/>
        </w:rPr>
        <w:t>align</w:t>
      </w:r>
      <w:r>
        <w:rPr>
          <w:rFonts w:ascii="Arial" w:hAnsi="Arial" w:cs="Arial"/>
        </w:rPr>
        <w:t>ment</w:t>
      </w:r>
      <w:r>
        <w:rPr>
          <w:rFonts w:ascii="Arial" w:hAnsi="Arial" w:cs="Arial"/>
        </w:rPr>
        <w:t xml:space="preserve"> and </w:t>
      </w:r>
      <w:r w:rsidRPr="6136E5B2">
        <w:rPr>
          <w:rFonts w:ascii="Arial" w:hAnsi="Arial" w:cs="Arial"/>
        </w:rPr>
        <w:t xml:space="preserve">calculate the normalized Shannon entropy to quantify the conservation of the amino acids given the </w:t>
      </w:r>
      <w:r>
        <w:rPr>
          <w:rFonts w:ascii="Arial" w:hAnsi="Arial" w:cs="Arial"/>
          <w:i/>
          <w:iCs/>
        </w:rPr>
        <w:t>H</w:t>
      </w:r>
      <w:r w:rsidRPr="6136E5B2">
        <w:rPr>
          <w:rFonts w:ascii="Arial" w:hAnsi="Arial" w:cs="Arial"/>
          <w:i/>
          <w:iCs/>
        </w:rPr>
        <w:t>omo sapiens</w:t>
      </w:r>
      <w:r w:rsidRPr="6136E5B2">
        <w:rPr>
          <w:rFonts w:ascii="Arial" w:hAnsi="Arial" w:cs="Arial"/>
        </w:rPr>
        <w:t xml:space="preserve"> sequence as reference.</w:t>
      </w:r>
      <w:r>
        <w:rPr>
          <w:rFonts w:ascii="Arial" w:hAnsi="Arial" w:cs="Arial"/>
        </w:rPr>
        <w:t xml:space="preserve"> </w:t>
      </w:r>
      <w:r w:rsidR="00386491">
        <w:rPr>
          <w:rFonts w:ascii="Arial" w:hAnsi="Arial" w:cs="Arial"/>
        </w:rPr>
        <w:t xml:space="preserve">Low values of </w:t>
      </w:r>
      <w:r w:rsidRPr="6136E5B2">
        <w:rPr>
          <w:rFonts w:ascii="Arial" w:hAnsi="Arial" w:cs="Arial"/>
        </w:rPr>
        <w:t>normalized entrop</w:t>
      </w:r>
      <w:r w:rsidR="00386491">
        <w:rPr>
          <w:rFonts w:ascii="Arial" w:hAnsi="Arial" w:cs="Arial"/>
        </w:rPr>
        <w:t>ies</w:t>
      </w:r>
      <w:r w:rsidRPr="6136E5B2">
        <w:rPr>
          <w:rFonts w:ascii="Arial" w:hAnsi="Arial" w:cs="Arial"/>
        </w:rPr>
        <w:t xml:space="preserve"> are highly concentrated in</w:t>
      </w:r>
      <w:r w:rsidR="00386491">
        <w:rPr>
          <w:rFonts w:ascii="Arial" w:hAnsi="Arial" w:cs="Arial"/>
        </w:rPr>
        <w:t xml:space="preserve"> important motifs of each sequence</w:t>
      </w:r>
      <w:r w:rsidR="002151C0">
        <w:rPr>
          <w:rFonts w:ascii="Arial" w:hAnsi="Arial" w:cs="Arial"/>
        </w:rPr>
        <w:t xml:space="preserve">, those regions are highlighted </w:t>
      </w:r>
      <w:r w:rsidR="00773328">
        <w:rPr>
          <w:rFonts w:ascii="Arial" w:hAnsi="Arial" w:cs="Arial"/>
        </w:rPr>
        <w:t xml:space="preserve">in blue </w:t>
      </w:r>
      <w:r w:rsidR="002151C0">
        <w:rPr>
          <w:rFonts w:ascii="Arial" w:hAnsi="Arial" w:cs="Arial"/>
        </w:rPr>
        <w:t xml:space="preserve">in </w:t>
      </w:r>
      <w:r w:rsidRPr="00461FFD">
        <w:rPr>
          <w:rFonts w:ascii="Arial" w:hAnsi="Arial" w:cs="Arial"/>
          <w:b/>
          <w:bCs/>
          <w:rPrChange w:id="80" w:author="De Jesus Borges, Thiago" w:date="2024-04-25T09:13:00Z">
            <w:rPr>
              <w:rFonts w:ascii="Arial" w:hAnsi="Arial" w:cs="Arial"/>
            </w:rPr>
          </w:rPrChange>
        </w:rPr>
        <w:t>Fig 4</w:t>
      </w:r>
      <w:r w:rsidR="00386491">
        <w:rPr>
          <w:rFonts w:ascii="Arial" w:hAnsi="Arial" w:cs="Arial"/>
          <w:b/>
          <w:bCs/>
        </w:rPr>
        <w:t>C</w:t>
      </w:r>
      <w:r w:rsidRPr="6136E5B2">
        <w:rPr>
          <w:rFonts w:ascii="Arial" w:hAnsi="Arial" w:cs="Arial"/>
        </w:rPr>
        <w:t>.</w:t>
      </w:r>
      <w:r w:rsidR="00B72109">
        <w:rPr>
          <w:rFonts w:ascii="Arial" w:hAnsi="Arial" w:cs="Arial"/>
        </w:rPr>
        <w:t xml:space="preserve"> For example, in MT-CO1 between region 32-69 there is an important Calcium binding region</w:t>
      </w:r>
      <w:r w:rsidR="004C527C">
        <w:rPr>
          <w:rFonts w:ascii="Arial" w:hAnsi="Arial" w:cs="Arial"/>
        </w:rPr>
        <w:t xml:space="preserve"> (</w:t>
      </w:r>
      <w:r w:rsidR="0030250C" w:rsidRPr="0030250C">
        <w:rPr>
          <w:rFonts w:ascii="Arial" w:hAnsi="Arial" w:cs="Arial"/>
        </w:rPr>
        <w:t>PMC7378889</w:t>
      </w:r>
      <w:r w:rsidR="0030250C">
        <w:rPr>
          <w:rFonts w:ascii="Arial" w:hAnsi="Arial" w:cs="Arial"/>
        </w:rPr>
        <w:t xml:space="preserve"> </w:t>
      </w:r>
      <w:r w:rsidR="004C527C" w:rsidRPr="004C527C">
        <w:rPr>
          <w:rFonts w:ascii="Arial" w:hAnsi="Arial" w:cs="Arial"/>
        </w:rPr>
        <w:t>cd00054</w:t>
      </w:r>
      <w:r w:rsidR="004C527C">
        <w:rPr>
          <w:rFonts w:ascii="Arial" w:hAnsi="Arial" w:cs="Arial"/>
        </w:rPr>
        <w:t>)</w:t>
      </w:r>
      <w:r w:rsidR="007E210A">
        <w:rPr>
          <w:rFonts w:ascii="Arial" w:hAnsi="Arial" w:cs="Arial"/>
        </w:rPr>
        <w:t>, while in UBB</w:t>
      </w:r>
      <w:r w:rsidR="004C527C">
        <w:rPr>
          <w:rFonts w:ascii="Arial" w:hAnsi="Arial" w:cs="Arial"/>
        </w:rPr>
        <w:t xml:space="preserve"> region 1-228 </w:t>
      </w:r>
      <w:r w:rsidR="007E210A">
        <w:rPr>
          <w:rFonts w:ascii="Arial" w:hAnsi="Arial" w:cs="Arial"/>
        </w:rPr>
        <w:t xml:space="preserve">there </w:t>
      </w:r>
      <w:r w:rsidR="004C527C">
        <w:rPr>
          <w:rFonts w:ascii="Arial" w:hAnsi="Arial" w:cs="Arial"/>
        </w:rPr>
        <w:t>is a ubiquitin-like region (</w:t>
      </w:r>
      <w:r w:rsidR="0030250C" w:rsidRPr="0030250C">
        <w:rPr>
          <w:rFonts w:ascii="Arial" w:hAnsi="Arial" w:cs="Arial"/>
        </w:rPr>
        <w:t>PMC7378889</w:t>
      </w:r>
      <w:r w:rsidR="0030250C">
        <w:rPr>
          <w:rFonts w:ascii="Arial" w:hAnsi="Arial" w:cs="Arial"/>
        </w:rPr>
        <w:t xml:space="preserve"> </w:t>
      </w:r>
      <w:r w:rsidR="004C527C" w:rsidRPr="004C527C">
        <w:rPr>
          <w:rFonts w:ascii="Arial" w:hAnsi="Arial" w:cs="Arial"/>
        </w:rPr>
        <w:t>cd01803</w:t>
      </w:r>
      <w:r w:rsidR="004C527C">
        <w:rPr>
          <w:rFonts w:ascii="Arial" w:hAnsi="Arial" w:cs="Arial"/>
        </w:rPr>
        <w:t>)</w:t>
      </w:r>
      <w:r w:rsidR="00B72109">
        <w:rPr>
          <w:rFonts w:ascii="Arial" w:hAnsi="Arial" w:cs="Arial"/>
        </w:rPr>
        <w:t xml:space="preserve">. </w:t>
      </w:r>
      <w:r w:rsidR="004D7DD5">
        <w:rPr>
          <w:rFonts w:ascii="Arial" w:hAnsi="Arial" w:cs="Arial"/>
        </w:rPr>
        <w:t>All regions are described in supplemental (supp XX).</w:t>
      </w:r>
    </w:p>
    <w:p w14:paraId="4EA9D145" w14:textId="3823AD11" w:rsidR="00277F55" w:rsidRDefault="0065052C" w:rsidP="000C37BA">
      <w:pPr>
        <w:jc w:val="both"/>
        <w:rPr>
          <w:rFonts w:ascii="Arial" w:hAnsi="Arial" w:cs="Arial"/>
          <w:b/>
          <w:bCs/>
        </w:rPr>
      </w:pPr>
      <w:r>
        <w:rPr>
          <w:rFonts w:ascii="Arial" w:hAnsi="Arial" w:cs="Arial"/>
        </w:rPr>
        <w:t>Th</w:t>
      </w:r>
      <w:r w:rsidR="00465A87">
        <w:rPr>
          <w:rFonts w:ascii="Arial" w:hAnsi="Arial" w:cs="Arial"/>
        </w:rPr>
        <w:t>e</w:t>
      </w:r>
      <w:r>
        <w:rPr>
          <w:rFonts w:ascii="Arial" w:hAnsi="Arial" w:cs="Arial"/>
        </w:rPr>
        <w:t>s</w:t>
      </w:r>
      <w:r w:rsidR="00465A87">
        <w:rPr>
          <w:rFonts w:ascii="Arial" w:hAnsi="Arial" w:cs="Arial"/>
        </w:rPr>
        <w:t>e</w:t>
      </w:r>
      <w:r>
        <w:rPr>
          <w:rFonts w:ascii="Arial" w:hAnsi="Arial" w:cs="Arial"/>
        </w:rPr>
        <w:t xml:space="preserve"> underlies their role as</w:t>
      </w:r>
      <w:r w:rsidR="00AB3030">
        <w:rPr>
          <w:rFonts w:ascii="Arial" w:hAnsi="Arial" w:cs="Arial"/>
        </w:rPr>
        <w:t xml:space="preserve"> </w:t>
      </w:r>
      <w:r w:rsidRPr="0065052C">
        <w:rPr>
          <w:rFonts w:ascii="Arial" w:hAnsi="Arial" w:cs="Arial"/>
        </w:rPr>
        <w:t>housekeeping genes</w:t>
      </w:r>
      <w:r>
        <w:rPr>
          <w:rFonts w:ascii="Arial" w:hAnsi="Arial" w:cs="Arial"/>
        </w:rPr>
        <w:t xml:space="preserve"> </w:t>
      </w:r>
      <w:r w:rsidR="007D0A5F">
        <w:rPr>
          <w:rFonts w:ascii="Arial" w:hAnsi="Arial" w:cs="Arial"/>
        </w:rPr>
        <w:t xml:space="preserve">being highly conserved and playing important </w:t>
      </w:r>
      <w:r w:rsidR="002D6A2F">
        <w:rPr>
          <w:rFonts w:ascii="Arial" w:hAnsi="Arial" w:cs="Arial"/>
        </w:rPr>
        <w:t xml:space="preserve">molecular </w:t>
      </w:r>
      <w:r w:rsidR="007D0A5F">
        <w:rPr>
          <w:rFonts w:ascii="Arial" w:hAnsi="Arial" w:cs="Arial"/>
        </w:rPr>
        <w:t>functions</w:t>
      </w:r>
      <w:r w:rsidR="002D6A2F">
        <w:rPr>
          <w:rFonts w:ascii="Arial" w:hAnsi="Arial" w:cs="Arial"/>
        </w:rPr>
        <w:t xml:space="preserve"> and biological process</w:t>
      </w:r>
      <w:r w:rsidR="007D0A5F">
        <w:rPr>
          <w:rFonts w:ascii="Arial" w:hAnsi="Arial" w:cs="Arial"/>
        </w:rPr>
        <w:t xml:space="preserve">, </w:t>
      </w:r>
      <w:r>
        <w:rPr>
          <w:rFonts w:ascii="Arial" w:hAnsi="Arial" w:cs="Arial"/>
        </w:rPr>
        <w:t>confirm</w:t>
      </w:r>
      <w:r w:rsidR="007D0A5F">
        <w:rPr>
          <w:rFonts w:ascii="Arial" w:hAnsi="Arial" w:cs="Arial"/>
        </w:rPr>
        <w:t>ing</w:t>
      </w:r>
      <w:r>
        <w:rPr>
          <w:rFonts w:ascii="Arial" w:hAnsi="Arial" w:cs="Arial"/>
        </w:rPr>
        <w:t xml:space="preserve"> the ability of our method to identify new candidates to be used in</w:t>
      </w:r>
      <w:r w:rsidR="00FA560A">
        <w:rPr>
          <w:rFonts w:ascii="Arial" w:hAnsi="Arial" w:cs="Arial"/>
        </w:rPr>
        <w:t xml:space="preserve"> non-cross-samples </w:t>
      </w:r>
      <w:r>
        <w:rPr>
          <w:rFonts w:ascii="Arial" w:hAnsi="Arial" w:cs="Arial"/>
        </w:rPr>
        <w:t>normalization methods</w:t>
      </w:r>
      <w:r w:rsidR="00FA560A">
        <w:rPr>
          <w:rFonts w:ascii="Arial" w:hAnsi="Arial" w:cs="Arial"/>
        </w:rPr>
        <w:t>.</w:t>
      </w:r>
    </w:p>
    <w:p w14:paraId="6E46B416" w14:textId="21A6F9A2" w:rsidR="00B0149B" w:rsidRPr="002A6303" w:rsidRDefault="00B0149B" w:rsidP="00CC4BB8">
      <w:pPr>
        <w:jc w:val="both"/>
        <w:rPr>
          <w:rFonts w:ascii="Arial" w:hAnsi="Arial" w:cs="Arial"/>
          <w:b/>
          <w:bCs/>
          <w:rPrChange w:id="81" w:author="Taborda Ribas, Guilherme" w:date="2024-04-18T14:50:00Z">
            <w:rPr>
              <w:rFonts w:ascii="Arial" w:hAnsi="Arial" w:cs="Arial"/>
            </w:rPr>
          </w:rPrChange>
        </w:rPr>
      </w:pPr>
      <w:r w:rsidRPr="002A6303">
        <w:rPr>
          <w:rFonts w:ascii="Arial" w:hAnsi="Arial" w:cs="Arial"/>
          <w:b/>
          <w:bCs/>
          <w:rPrChange w:id="82" w:author="Taborda Ribas, Guilherme" w:date="2024-04-18T14:50:00Z">
            <w:rPr>
              <w:rFonts w:ascii="Arial" w:hAnsi="Arial" w:cs="Arial"/>
            </w:rPr>
          </w:rPrChange>
        </w:rPr>
        <w:lastRenderedPageBreak/>
        <w:t xml:space="preserve">Normalization by </w:t>
      </w:r>
      <w:r w:rsidR="00461FFD">
        <w:rPr>
          <w:rFonts w:ascii="Arial" w:hAnsi="Arial" w:cs="Arial"/>
          <w:b/>
          <w:bCs/>
        </w:rPr>
        <w:t>h</w:t>
      </w:r>
      <w:r w:rsidRPr="002A6303">
        <w:rPr>
          <w:rFonts w:ascii="Arial" w:hAnsi="Arial" w:cs="Arial"/>
          <w:b/>
          <w:bCs/>
          <w:rPrChange w:id="83" w:author="Taborda Ribas, Guilherme" w:date="2024-04-18T14:50:00Z">
            <w:rPr>
              <w:rFonts w:ascii="Arial" w:hAnsi="Arial" w:cs="Arial"/>
            </w:rPr>
          </w:rPrChange>
        </w:rPr>
        <w:t xml:space="preserve">ousekeeping genes </w:t>
      </w:r>
      <w:r w:rsidR="00C16E5B">
        <w:rPr>
          <w:rFonts w:ascii="Arial" w:hAnsi="Arial" w:cs="Arial"/>
          <w:b/>
          <w:bCs/>
        </w:rPr>
        <w:t>avoid</w:t>
      </w:r>
      <w:r w:rsidR="00D73A5B">
        <w:rPr>
          <w:rFonts w:ascii="Arial" w:hAnsi="Arial" w:cs="Arial"/>
          <w:b/>
          <w:bCs/>
        </w:rPr>
        <w:t>s</w:t>
      </w:r>
      <w:r w:rsidR="00C16E5B">
        <w:rPr>
          <w:rFonts w:ascii="Arial" w:hAnsi="Arial" w:cs="Arial"/>
          <w:b/>
          <w:bCs/>
        </w:rPr>
        <w:t xml:space="preserve"> data leakage</w:t>
      </w:r>
      <w:r w:rsidRPr="002A6303">
        <w:rPr>
          <w:rFonts w:ascii="Arial" w:hAnsi="Arial" w:cs="Arial"/>
          <w:b/>
          <w:bCs/>
          <w:rPrChange w:id="84" w:author="Taborda Ribas, Guilherme" w:date="2024-04-18T14:50:00Z">
            <w:rPr>
              <w:rFonts w:ascii="Arial" w:hAnsi="Arial" w:cs="Arial"/>
            </w:rPr>
          </w:rPrChange>
        </w:rPr>
        <w:t xml:space="preserve"> a</w:t>
      </w:r>
      <w:r w:rsidR="00C16E5B">
        <w:rPr>
          <w:rFonts w:ascii="Arial" w:hAnsi="Arial" w:cs="Arial"/>
          <w:b/>
          <w:bCs/>
        </w:rPr>
        <w:t>nd</w:t>
      </w:r>
      <w:r w:rsidRPr="002A6303">
        <w:rPr>
          <w:rFonts w:ascii="Arial" w:hAnsi="Arial" w:cs="Arial"/>
          <w:b/>
          <w:bCs/>
          <w:rPrChange w:id="85" w:author="Taborda Ribas, Guilherme" w:date="2024-04-18T14:50:00Z">
            <w:rPr>
              <w:rFonts w:ascii="Arial" w:hAnsi="Arial" w:cs="Arial"/>
            </w:rPr>
          </w:rPrChange>
        </w:rPr>
        <w:t xml:space="preserve"> </w:t>
      </w:r>
      <w:r w:rsidR="00C16E5B">
        <w:rPr>
          <w:rFonts w:ascii="Arial" w:hAnsi="Arial" w:cs="Arial"/>
          <w:b/>
          <w:bCs/>
        </w:rPr>
        <w:t>improves</w:t>
      </w:r>
      <w:r w:rsidR="00A81D97">
        <w:rPr>
          <w:rFonts w:ascii="Arial" w:hAnsi="Arial" w:cs="Arial"/>
          <w:b/>
          <w:bCs/>
        </w:rPr>
        <w:t xml:space="preserve"> rejection </w:t>
      </w:r>
      <w:r w:rsidRPr="002A6303">
        <w:rPr>
          <w:rFonts w:ascii="Arial" w:hAnsi="Arial" w:cs="Arial"/>
          <w:b/>
          <w:bCs/>
          <w:rPrChange w:id="86" w:author="Taborda Ribas, Guilherme" w:date="2024-04-18T14:50:00Z">
            <w:rPr>
              <w:rFonts w:ascii="Arial" w:hAnsi="Arial" w:cs="Arial"/>
            </w:rPr>
          </w:rPrChange>
        </w:rPr>
        <w:t>predictor</w:t>
      </w:r>
    </w:p>
    <w:p w14:paraId="636E5DF3" w14:textId="1DC10367" w:rsidR="00244B0D" w:rsidRDefault="00461FFD" w:rsidP="00CC4BB8">
      <w:pPr>
        <w:jc w:val="both"/>
        <w:rPr>
          <w:rFonts w:ascii="Arial" w:hAnsi="Arial" w:cs="Arial"/>
        </w:rPr>
      </w:pPr>
      <w:r>
        <w:rPr>
          <w:rFonts w:ascii="Arial" w:hAnsi="Arial" w:cs="Arial"/>
        </w:rPr>
        <w:t xml:space="preserve">Finally, to </w:t>
      </w:r>
      <w:r w:rsidR="002A6303">
        <w:rPr>
          <w:rFonts w:ascii="Arial" w:hAnsi="Arial" w:cs="Arial"/>
        </w:rPr>
        <w:t xml:space="preserve">evaluate </w:t>
      </w:r>
      <w:r w:rsidR="00A10884">
        <w:rPr>
          <w:rFonts w:ascii="Arial" w:hAnsi="Arial" w:cs="Arial"/>
        </w:rPr>
        <w:t xml:space="preserve">the impact of </w:t>
      </w:r>
      <w:r w:rsidR="00C16E5B">
        <w:rPr>
          <w:rFonts w:ascii="Arial" w:hAnsi="Arial" w:cs="Arial"/>
        </w:rPr>
        <w:t>the</w:t>
      </w:r>
      <w:r w:rsidR="00A10884">
        <w:rPr>
          <w:rFonts w:ascii="Arial" w:hAnsi="Arial" w:cs="Arial"/>
        </w:rPr>
        <w:t xml:space="preserve"> normalization based</w:t>
      </w:r>
      <w:r w:rsidR="00490FCA">
        <w:rPr>
          <w:rFonts w:ascii="Arial" w:hAnsi="Arial" w:cs="Arial"/>
        </w:rPr>
        <w:t xml:space="preserve"> on housekeeping genes </w:t>
      </w:r>
      <w:r w:rsidR="00D02B82">
        <w:rPr>
          <w:rFonts w:ascii="Arial" w:hAnsi="Arial" w:cs="Arial"/>
        </w:rPr>
        <w:t xml:space="preserve">in machine learning modeling, </w:t>
      </w:r>
      <w:r w:rsidR="00490FCA">
        <w:rPr>
          <w:rFonts w:ascii="Arial" w:hAnsi="Arial" w:cs="Arial"/>
        </w:rPr>
        <w:t xml:space="preserve">we compare </w:t>
      </w:r>
      <w:r>
        <w:rPr>
          <w:rFonts w:ascii="Arial" w:hAnsi="Arial" w:cs="Arial"/>
        </w:rPr>
        <w:t xml:space="preserve">our method </w:t>
      </w:r>
      <w:r w:rsidR="00A22794">
        <w:rPr>
          <w:rFonts w:ascii="Arial" w:hAnsi="Arial" w:cs="Arial"/>
        </w:rPr>
        <w:t xml:space="preserve">with </w:t>
      </w:r>
      <w:r w:rsidR="00A57A6A">
        <w:rPr>
          <w:rFonts w:ascii="Arial" w:hAnsi="Arial" w:cs="Arial"/>
        </w:rPr>
        <w:t>MRN and TMM</w:t>
      </w:r>
      <w:r>
        <w:rPr>
          <w:rFonts w:ascii="Arial" w:hAnsi="Arial" w:cs="Arial"/>
        </w:rPr>
        <w:t xml:space="preserve"> from the</w:t>
      </w:r>
      <w:r w:rsidR="00C034CD">
        <w:rPr>
          <w:rFonts w:ascii="Arial" w:hAnsi="Arial" w:cs="Arial"/>
        </w:rPr>
        <w:t xml:space="preserve"> </w:t>
      </w:r>
      <w:r w:rsidR="00E154B4">
        <w:rPr>
          <w:rFonts w:ascii="Arial" w:hAnsi="Arial" w:cs="Arial"/>
        </w:rPr>
        <w:t>DESeq2 (</w:t>
      </w:r>
      <w:r w:rsidR="00E154B4" w:rsidRPr="00E154B4">
        <w:rPr>
          <w:rFonts w:ascii="Arial" w:hAnsi="Arial" w:cs="Arial"/>
        </w:rPr>
        <w:t>PMID: 25516281</w:t>
      </w:r>
      <w:r w:rsidR="00E154B4">
        <w:rPr>
          <w:rFonts w:ascii="Arial" w:hAnsi="Arial" w:cs="Arial"/>
        </w:rPr>
        <w:t xml:space="preserve">) and </w:t>
      </w:r>
      <w:proofErr w:type="spellStart"/>
      <w:r w:rsidR="00E154B4">
        <w:rPr>
          <w:rFonts w:ascii="Arial" w:hAnsi="Arial" w:cs="Arial"/>
        </w:rPr>
        <w:t>EdgeR</w:t>
      </w:r>
      <w:proofErr w:type="spellEnd"/>
      <w:r w:rsidR="00E154B4">
        <w:rPr>
          <w:rFonts w:ascii="Arial" w:hAnsi="Arial" w:cs="Arial"/>
        </w:rPr>
        <w:t xml:space="preserve"> (</w:t>
      </w:r>
      <w:r w:rsidR="00E154B4" w:rsidRPr="00E154B4">
        <w:rPr>
          <w:rFonts w:ascii="Arial" w:hAnsi="Arial" w:cs="Arial"/>
        </w:rPr>
        <w:t>PMC2796818</w:t>
      </w:r>
      <w:r w:rsidR="00E154B4">
        <w:rPr>
          <w:rFonts w:ascii="Arial" w:hAnsi="Arial" w:cs="Arial"/>
        </w:rPr>
        <w:t>)</w:t>
      </w:r>
      <w:r w:rsidR="00C034CD">
        <w:rPr>
          <w:rFonts w:ascii="Arial" w:hAnsi="Arial" w:cs="Arial"/>
        </w:rPr>
        <w:t xml:space="preserve"> </w:t>
      </w:r>
      <w:r w:rsidR="008D0BE6">
        <w:rPr>
          <w:rFonts w:ascii="Arial" w:hAnsi="Arial" w:cs="Arial"/>
        </w:rPr>
        <w:t>packages</w:t>
      </w:r>
      <w:r>
        <w:rPr>
          <w:rFonts w:ascii="Arial" w:hAnsi="Arial" w:cs="Arial"/>
        </w:rPr>
        <w:t>,</w:t>
      </w:r>
      <w:r w:rsidR="008D0BE6">
        <w:rPr>
          <w:rFonts w:ascii="Arial" w:hAnsi="Arial" w:cs="Arial"/>
        </w:rPr>
        <w:t xml:space="preserve"> </w:t>
      </w:r>
      <w:r w:rsidR="00C034CD">
        <w:rPr>
          <w:rFonts w:ascii="Arial" w:hAnsi="Arial" w:cs="Arial"/>
        </w:rPr>
        <w:t>respectively.</w:t>
      </w:r>
      <w:r w:rsidR="00A57A6A">
        <w:rPr>
          <w:rFonts w:ascii="Arial" w:hAnsi="Arial" w:cs="Arial"/>
        </w:rPr>
        <w:t xml:space="preserve"> </w:t>
      </w:r>
      <w:r w:rsidR="00C034CD">
        <w:rPr>
          <w:rFonts w:ascii="Arial" w:hAnsi="Arial" w:cs="Arial"/>
        </w:rPr>
        <w:t>T</w:t>
      </w:r>
      <w:r w:rsidR="00A57A6A">
        <w:rPr>
          <w:rFonts w:ascii="Arial" w:hAnsi="Arial" w:cs="Arial"/>
        </w:rPr>
        <w:t>he</w:t>
      </w:r>
      <w:r w:rsidR="00C034CD">
        <w:rPr>
          <w:rFonts w:ascii="Arial" w:hAnsi="Arial" w:cs="Arial"/>
        </w:rPr>
        <w:t>se methods are the</w:t>
      </w:r>
      <w:r w:rsidR="00A57A6A">
        <w:rPr>
          <w:rFonts w:ascii="Arial" w:hAnsi="Arial" w:cs="Arial"/>
        </w:rPr>
        <w:t xml:space="preserve"> </w:t>
      </w:r>
      <w:r w:rsidR="00490FCA">
        <w:rPr>
          <w:rFonts w:ascii="Arial" w:hAnsi="Arial" w:cs="Arial"/>
        </w:rPr>
        <w:t>most common</w:t>
      </w:r>
      <w:r w:rsidR="00B70FDC">
        <w:rPr>
          <w:rFonts w:ascii="Arial" w:hAnsi="Arial" w:cs="Arial"/>
        </w:rPr>
        <w:t xml:space="preserve"> and recommended </w:t>
      </w:r>
      <w:r w:rsidR="00A57A6A">
        <w:rPr>
          <w:rFonts w:ascii="Arial" w:hAnsi="Arial" w:cs="Arial"/>
        </w:rPr>
        <w:t xml:space="preserve">NGS </w:t>
      </w:r>
      <w:r w:rsidR="00490FCA">
        <w:rPr>
          <w:rFonts w:ascii="Arial" w:hAnsi="Arial" w:cs="Arial"/>
        </w:rPr>
        <w:t>RNAseq normalizations</w:t>
      </w:r>
      <w:r w:rsidR="005342D1">
        <w:rPr>
          <w:rFonts w:ascii="Arial" w:hAnsi="Arial" w:cs="Arial"/>
        </w:rPr>
        <w:t xml:space="preserve"> </w:t>
      </w:r>
      <w:r w:rsidR="00D02B82">
        <w:rPr>
          <w:rFonts w:ascii="Arial" w:hAnsi="Arial" w:cs="Arial"/>
        </w:rPr>
        <w:t>in bioinformatics</w:t>
      </w:r>
      <w:r w:rsidR="00E70B52">
        <w:rPr>
          <w:rFonts w:ascii="Arial" w:hAnsi="Arial" w:cs="Arial"/>
        </w:rPr>
        <w:t xml:space="preserve"> </w:t>
      </w:r>
      <w:r w:rsidR="005342D1">
        <w:rPr>
          <w:rFonts w:ascii="Arial" w:hAnsi="Arial" w:cs="Arial"/>
        </w:rPr>
        <w:t>(</w:t>
      </w:r>
      <w:r w:rsidR="005342D1" w:rsidRPr="005342D1">
        <w:rPr>
          <w:rFonts w:ascii="Arial" w:hAnsi="Arial" w:cs="Arial"/>
        </w:rPr>
        <w:t>PMID: 30041017</w:t>
      </w:r>
      <w:r w:rsidR="00565C50">
        <w:rPr>
          <w:rFonts w:ascii="Arial" w:hAnsi="Arial" w:cs="Arial"/>
        </w:rPr>
        <w:t xml:space="preserve"> </w:t>
      </w:r>
      <w:r w:rsidR="00565C50" w:rsidRPr="00565C50">
        <w:rPr>
          <w:rFonts w:ascii="Arial" w:hAnsi="Arial" w:cs="Arial"/>
        </w:rPr>
        <w:t>PMC10776424</w:t>
      </w:r>
      <w:r w:rsidR="00565C50">
        <w:rPr>
          <w:rFonts w:ascii="Arial" w:hAnsi="Arial" w:cs="Arial"/>
        </w:rPr>
        <w:t xml:space="preserve"> </w:t>
      </w:r>
      <w:r w:rsidR="00565C50" w:rsidRPr="00565C50">
        <w:rPr>
          <w:rFonts w:ascii="Arial" w:hAnsi="Arial" w:cs="Arial"/>
        </w:rPr>
        <w:t>PMC8220791</w:t>
      </w:r>
      <w:r w:rsidR="005F4955">
        <w:rPr>
          <w:rFonts w:ascii="Arial" w:hAnsi="Arial" w:cs="Arial"/>
        </w:rPr>
        <w:t xml:space="preserve"> </w:t>
      </w:r>
      <w:r w:rsidR="005F4955" w:rsidRPr="005F4955">
        <w:rPr>
          <w:rFonts w:ascii="Arial" w:hAnsi="Arial" w:cs="Arial"/>
        </w:rPr>
        <w:t>PMC6209231</w:t>
      </w:r>
      <w:r w:rsidR="005342D1">
        <w:rPr>
          <w:rFonts w:ascii="Arial" w:hAnsi="Arial" w:cs="Arial"/>
        </w:rPr>
        <w:t>)</w:t>
      </w:r>
      <w:r w:rsidR="00C034CD">
        <w:rPr>
          <w:rFonts w:ascii="Arial" w:hAnsi="Arial" w:cs="Arial"/>
        </w:rPr>
        <w:t xml:space="preserve">. </w:t>
      </w:r>
      <w:r w:rsidR="00244B0D">
        <w:rPr>
          <w:rFonts w:ascii="Arial" w:hAnsi="Arial" w:cs="Arial"/>
        </w:rPr>
        <w:t>We also compare HKG normalization with TPM</w:t>
      </w:r>
      <w:r w:rsidR="00AF011E" w:rsidRPr="00012F35">
        <w:rPr>
          <w:rFonts w:ascii="Arial" w:hAnsi="Arial" w:cs="Arial"/>
        </w:rPr>
        <w:t>, normalizatio</w:t>
      </w:r>
      <w:r w:rsidR="00110FE6" w:rsidRPr="00012F35">
        <w:rPr>
          <w:rFonts w:ascii="Arial" w:hAnsi="Arial" w:cs="Arial"/>
        </w:rPr>
        <w:t xml:space="preserve">n calculated by the </w:t>
      </w:r>
      <w:commentRangeStart w:id="87"/>
      <w:r w:rsidR="00110FE6" w:rsidRPr="00012F35">
        <w:rPr>
          <w:rFonts w:ascii="Arial" w:hAnsi="Arial" w:cs="Arial"/>
        </w:rPr>
        <w:t>Salmon</w:t>
      </w:r>
      <w:commentRangeEnd w:id="87"/>
      <w:r w:rsidRPr="00012F35">
        <w:rPr>
          <w:rFonts w:ascii="Arial" w:hAnsi="Arial" w:cs="Arial"/>
          <w:rPrChange w:id="88" w:author="Taborda Ribas, Guilherme" w:date="2024-05-13T11:04:00Z">
            <w:rPr>
              <w:rStyle w:val="CommentReference"/>
            </w:rPr>
          </w:rPrChange>
        </w:rPr>
        <w:commentReference w:id="87"/>
      </w:r>
      <w:r w:rsidR="00110FE6" w:rsidRPr="00012F35">
        <w:rPr>
          <w:rFonts w:ascii="Arial" w:hAnsi="Arial" w:cs="Arial"/>
        </w:rPr>
        <w:t>,</w:t>
      </w:r>
      <w:r w:rsidR="00110FE6">
        <w:rPr>
          <w:rFonts w:ascii="Arial" w:hAnsi="Arial" w:cs="Arial"/>
        </w:rPr>
        <w:t xml:space="preserve"> the software used in this work to estimate the </w:t>
      </w:r>
      <w:r w:rsidR="00FC2373">
        <w:rPr>
          <w:rFonts w:ascii="Arial" w:hAnsi="Arial" w:cs="Arial"/>
        </w:rPr>
        <w:t xml:space="preserve">transcription </w:t>
      </w:r>
      <w:r w:rsidR="00110FE6">
        <w:rPr>
          <w:rFonts w:ascii="Arial" w:hAnsi="Arial" w:cs="Arial"/>
        </w:rPr>
        <w:t>expression abundance</w:t>
      </w:r>
      <w:r w:rsidR="008D0BE6">
        <w:rPr>
          <w:rFonts w:ascii="Arial" w:hAnsi="Arial" w:cs="Arial"/>
        </w:rPr>
        <w:t>. D</w:t>
      </w:r>
      <w:r w:rsidR="00F536DC">
        <w:rPr>
          <w:rFonts w:ascii="Arial" w:hAnsi="Arial" w:cs="Arial"/>
        </w:rPr>
        <w:t xml:space="preserve">ifferently of MRN and TMM, </w:t>
      </w:r>
      <w:r w:rsidR="008D0BE6">
        <w:rPr>
          <w:rFonts w:ascii="Arial" w:hAnsi="Arial" w:cs="Arial"/>
        </w:rPr>
        <w:t>TPM</w:t>
      </w:r>
      <w:r w:rsidR="00244B0D">
        <w:rPr>
          <w:rFonts w:ascii="Arial" w:hAnsi="Arial" w:cs="Arial"/>
        </w:rPr>
        <w:t xml:space="preserve"> </w:t>
      </w:r>
      <w:r w:rsidR="00F536DC">
        <w:rPr>
          <w:rFonts w:ascii="Arial" w:hAnsi="Arial" w:cs="Arial"/>
        </w:rPr>
        <w:t>normalizes</w:t>
      </w:r>
      <w:r w:rsidR="00244B0D">
        <w:rPr>
          <w:rFonts w:ascii="Arial" w:hAnsi="Arial" w:cs="Arial"/>
        </w:rPr>
        <w:t xml:space="preserve"> independently of other samples (</w:t>
      </w:r>
      <w:r w:rsidR="00244B0D" w:rsidRPr="00244B0D">
        <w:rPr>
          <w:rFonts w:ascii="Arial" w:hAnsi="Arial" w:cs="Arial"/>
        </w:rPr>
        <w:t>PMC8220791</w:t>
      </w:r>
      <w:r w:rsidR="008D0BE6">
        <w:rPr>
          <w:rFonts w:ascii="Arial" w:hAnsi="Arial" w:cs="Arial"/>
        </w:rPr>
        <w:t>)</w:t>
      </w:r>
      <w:r w:rsidR="00244B0D">
        <w:rPr>
          <w:rFonts w:ascii="Arial" w:hAnsi="Arial" w:cs="Arial"/>
        </w:rPr>
        <w:t>.</w:t>
      </w:r>
    </w:p>
    <w:p w14:paraId="5DB677B6" w14:textId="1CAB4EBF" w:rsidR="0013403C" w:rsidRDefault="008D0BE6" w:rsidP="00CC4BB8">
      <w:pPr>
        <w:jc w:val="both"/>
        <w:rPr>
          <w:rFonts w:ascii="Arial" w:hAnsi="Arial" w:cs="Arial"/>
        </w:rPr>
      </w:pPr>
      <w:r>
        <w:rPr>
          <w:rFonts w:ascii="Arial" w:hAnsi="Arial" w:cs="Arial"/>
        </w:rPr>
        <w:t xml:space="preserve">We define a standard </w:t>
      </w:r>
      <w:commentRangeStart w:id="89"/>
      <w:r>
        <w:rPr>
          <w:rFonts w:ascii="Arial" w:hAnsi="Arial" w:cs="Arial"/>
        </w:rPr>
        <w:t>Random Forest model</w:t>
      </w:r>
      <w:commentRangeEnd w:id="89"/>
      <w:r w:rsidR="00682DBF">
        <w:rPr>
          <w:rStyle w:val="CommentReference"/>
        </w:rPr>
        <w:commentReference w:id="89"/>
      </w:r>
      <w:r>
        <w:rPr>
          <w:rFonts w:ascii="Arial" w:hAnsi="Arial" w:cs="Arial"/>
        </w:rPr>
        <w:t xml:space="preserve"> pipeline to be trained and tested in the same condition for each normalization method. We perform 52 grouped cross validation for training and testing the models. </w:t>
      </w:r>
      <w:r w:rsidR="00110FE6">
        <w:rPr>
          <w:rFonts w:ascii="Arial" w:hAnsi="Arial" w:cs="Arial"/>
        </w:rPr>
        <w:t xml:space="preserve">We used the differential expressed genes findings from </w:t>
      </w:r>
      <w:r w:rsidR="00110FE6" w:rsidRPr="00AF7B08">
        <w:rPr>
          <w:rFonts w:ascii="Arial" w:hAnsi="Arial" w:cs="Arial"/>
        </w:rPr>
        <w:t>PMC9231008</w:t>
      </w:r>
      <w:r w:rsidR="00110FE6">
        <w:rPr>
          <w:rFonts w:ascii="Arial" w:hAnsi="Arial" w:cs="Arial"/>
        </w:rPr>
        <w:t xml:space="preserve"> to select features for the modeling </w:t>
      </w:r>
      <w:r w:rsidR="00110FE6" w:rsidRPr="00012F35">
        <w:rPr>
          <w:rFonts w:ascii="Arial" w:hAnsi="Arial" w:cs="Arial"/>
          <w:i/>
          <w:iCs/>
          <w:rPrChange w:id="90" w:author="Taborda Ribas, Guilherme" w:date="2024-05-13T11:05:00Z">
            <w:rPr>
              <w:rFonts w:ascii="Arial" w:hAnsi="Arial" w:cs="Arial"/>
            </w:rPr>
          </w:rPrChange>
        </w:rPr>
        <w:t>(</w:t>
      </w:r>
      <w:commentRangeStart w:id="91"/>
      <w:r w:rsidR="00110FE6" w:rsidRPr="00012F35">
        <w:rPr>
          <w:rFonts w:ascii="Arial" w:hAnsi="Arial" w:cs="Arial"/>
          <w:i/>
          <w:iCs/>
          <w:rPrChange w:id="92" w:author="Taborda Ribas, Guilherme" w:date="2024-05-13T11:05:00Z">
            <w:rPr>
              <w:rFonts w:ascii="Arial" w:hAnsi="Arial" w:cs="Arial"/>
            </w:rPr>
          </w:rPrChange>
        </w:rPr>
        <w:t>HOMER3, CD14, IFI27, ZEB2, IL18R1, DAAM2, GBP5, NKG7, PATL2, DGKH</w:t>
      </w:r>
      <w:r w:rsidR="00ED7169" w:rsidRPr="00012F35">
        <w:rPr>
          <w:rFonts w:ascii="Arial" w:hAnsi="Arial" w:cs="Arial"/>
          <w:i/>
          <w:iCs/>
          <w:rPrChange w:id="93" w:author="Taborda Ribas, Guilherme" w:date="2024-05-13T11:05:00Z">
            <w:rPr>
              <w:rFonts w:ascii="Arial" w:hAnsi="Arial" w:cs="Arial"/>
            </w:rPr>
          </w:rPrChange>
        </w:rPr>
        <w:t xml:space="preserve"> </w:t>
      </w:r>
      <w:r w:rsidR="00ED7169" w:rsidRPr="00012F35">
        <w:rPr>
          <w:rFonts w:ascii="Arial" w:hAnsi="Arial" w:cs="Arial"/>
        </w:rPr>
        <w:t>and</w:t>
      </w:r>
      <w:r w:rsidR="00110FE6" w:rsidRPr="00012F35">
        <w:rPr>
          <w:rFonts w:ascii="Arial" w:hAnsi="Arial" w:cs="Arial"/>
          <w:i/>
          <w:iCs/>
          <w:rPrChange w:id="94" w:author="Taborda Ribas, Guilherme" w:date="2024-05-13T11:05:00Z">
            <w:rPr>
              <w:rFonts w:ascii="Arial" w:hAnsi="Arial" w:cs="Arial"/>
            </w:rPr>
          </w:rPrChange>
        </w:rPr>
        <w:t xml:space="preserve"> SLAMF7</w:t>
      </w:r>
      <w:commentRangeEnd w:id="91"/>
      <w:r w:rsidR="008238A4" w:rsidRPr="00012F35">
        <w:rPr>
          <w:rStyle w:val="CommentReference"/>
          <w:i/>
          <w:iCs/>
          <w:rPrChange w:id="95" w:author="Taborda Ribas, Guilherme" w:date="2024-05-13T11:05:00Z">
            <w:rPr>
              <w:rStyle w:val="CommentReference"/>
            </w:rPr>
          </w:rPrChange>
        </w:rPr>
        <w:commentReference w:id="91"/>
      </w:r>
      <w:r w:rsidR="00110FE6">
        <w:rPr>
          <w:rFonts w:ascii="Arial" w:hAnsi="Arial" w:cs="Arial"/>
        </w:rPr>
        <w:t>).</w:t>
      </w:r>
      <w:r w:rsidR="000F2487">
        <w:rPr>
          <w:rFonts w:ascii="Arial" w:hAnsi="Arial" w:cs="Arial"/>
        </w:rPr>
        <w:t xml:space="preserve"> </w:t>
      </w:r>
      <w:r w:rsidR="0040508F">
        <w:rPr>
          <w:rFonts w:ascii="Arial" w:hAnsi="Arial" w:cs="Arial"/>
        </w:rPr>
        <w:t>All classes in train and test datasets are</w:t>
      </w:r>
      <w:r w:rsidR="000F2487">
        <w:rPr>
          <w:rFonts w:ascii="Arial" w:hAnsi="Arial" w:cs="Arial"/>
        </w:rPr>
        <w:t xml:space="preserve"> balance</w:t>
      </w:r>
      <w:r w:rsidR="0040508F">
        <w:rPr>
          <w:rFonts w:ascii="Arial" w:hAnsi="Arial" w:cs="Arial"/>
        </w:rPr>
        <w:t>d</w:t>
      </w:r>
      <w:r w:rsidR="000F2487">
        <w:rPr>
          <w:rFonts w:ascii="Arial" w:hAnsi="Arial" w:cs="Arial"/>
        </w:rPr>
        <w:t xml:space="preserve"> </w:t>
      </w:r>
      <w:r w:rsidR="0040508F">
        <w:rPr>
          <w:rFonts w:ascii="Arial" w:hAnsi="Arial" w:cs="Arial"/>
        </w:rPr>
        <w:t xml:space="preserve">under sampling method </w:t>
      </w:r>
      <w:r w:rsidR="000F2487">
        <w:rPr>
          <w:rFonts w:ascii="Arial" w:hAnsi="Arial" w:cs="Arial"/>
        </w:rPr>
        <w:t xml:space="preserve">with </w:t>
      </w:r>
      <w:proofErr w:type="spellStart"/>
      <w:r w:rsidR="000F2487" w:rsidRPr="000F2487">
        <w:rPr>
          <w:rFonts w:ascii="Arial" w:hAnsi="Arial" w:cs="Arial"/>
        </w:rPr>
        <w:t>imblearn</w:t>
      </w:r>
      <w:proofErr w:type="spellEnd"/>
      <w:r w:rsidR="000F2487">
        <w:rPr>
          <w:rFonts w:ascii="Arial" w:hAnsi="Arial" w:cs="Arial"/>
        </w:rPr>
        <w:t xml:space="preserve"> package</w:t>
      </w:r>
      <w:r w:rsidR="00081112">
        <w:rPr>
          <w:rFonts w:ascii="Arial" w:hAnsi="Arial" w:cs="Arial"/>
        </w:rPr>
        <w:t xml:space="preserve"> (</w:t>
      </w:r>
      <w:r w:rsidR="00992F7A" w:rsidRPr="00992F7A">
        <w:rPr>
          <w:rFonts w:ascii="Arial" w:hAnsi="Arial" w:cs="Arial"/>
        </w:rPr>
        <w:t>http://jmlr.org/papers/v18/16-365.html</w:t>
      </w:r>
      <w:r w:rsidR="00081112">
        <w:rPr>
          <w:rFonts w:ascii="Arial" w:hAnsi="Arial" w:cs="Arial"/>
        </w:rPr>
        <w:t>)</w:t>
      </w:r>
      <w:r w:rsidR="000F2487">
        <w:rPr>
          <w:rFonts w:ascii="Arial" w:hAnsi="Arial" w:cs="Arial"/>
        </w:rPr>
        <w:t>.</w:t>
      </w:r>
      <w:r w:rsidR="00ED7169">
        <w:rPr>
          <w:rFonts w:ascii="Arial" w:hAnsi="Arial" w:cs="Arial"/>
        </w:rPr>
        <w:t xml:space="preserve"> All steps are applied </w:t>
      </w:r>
      <w:r w:rsidR="000819C8">
        <w:rPr>
          <w:rFonts w:ascii="Arial" w:hAnsi="Arial" w:cs="Arial"/>
        </w:rPr>
        <w:t>through</w:t>
      </w:r>
      <w:r w:rsidR="00ED7169">
        <w:rPr>
          <w:rFonts w:ascii="Arial" w:hAnsi="Arial" w:cs="Arial"/>
        </w:rPr>
        <w:t xml:space="preserve"> a scikit-learning</w:t>
      </w:r>
      <w:r w:rsidR="00081112">
        <w:rPr>
          <w:rFonts w:ascii="Arial" w:hAnsi="Arial" w:cs="Arial"/>
        </w:rPr>
        <w:t xml:space="preserve"> (</w:t>
      </w:r>
      <w:proofErr w:type="spellStart"/>
      <w:r w:rsidR="00992F7A" w:rsidRPr="00992F7A">
        <w:rPr>
          <w:rFonts w:ascii="Arial" w:hAnsi="Arial" w:cs="Arial"/>
        </w:rPr>
        <w:t>doi</w:t>
      </w:r>
      <w:proofErr w:type="spellEnd"/>
      <w:r w:rsidR="00992F7A" w:rsidRPr="00992F7A">
        <w:rPr>
          <w:rFonts w:ascii="Arial" w:hAnsi="Arial" w:cs="Arial"/>
        </w:rPr>
        <w:t>/10.5555/1953048.2078195</w:t>
      </w:r>
      <w:r w:rsidR="00081112">
        <w:rPr>
          <w:rFonts w:ascii="Arial" w:hAnsi="Arial" w:cs="Arial"/>
        </w:rPr>
        <w:t>)</w:t>
      </w:r>
      <w:r w:rsidR="00ED7169">
        <w:rPr>
          <w:rFonts w:ascii="Arial" w:hAnsi="Arial" w:cs="Arial"/>
        </w:rPr>
        <w:t xml:space="preserve"> pipeline to compliance the best practices in machine learning (</w:t>
      </w:r>
      <w:proofErr w:type="spellStart"/>
      <w:r w:rsidR="00ED7169">
        <w:rPr>
          <w:rFonts w:ascii="Arial" w:hAnsi="Arial" w:cs="Arial"/>
        </w:rPr>
        <w:t>doi</w:t>
      </w:r>
      <w:proofErr w:type="spellEnd"/>
      <w:r w:rsidR="00ED7169">
        <w:rPr>
          <w:rFonts w:ascii="Arial" w:hAnsi="Arial" w:cs="Arial"/>
        </w:rPr>
        <w:t>:</w:t>
      </w:r>
      <w:r w:rsidR="00ED7169" w:rsidRPr="00ED7169">
        <w:t xml:space="preserve"> </w:t>
      </w:r>
      <w:r w:rsidR="00ED7169" w:rsidRPr="00ED7169">
        <w:rPr>
          <w:rFonts w:ascii="Arial" w:hAnsi="Arial" w:cs="Arial"/>
        </w:rPr>
        <w:t>10.5555/1756006.1859921</w:t>
      </w:r>
      <w:r w:rsidR="00ED7169">
        <w:rPr>
          <w:rFonts w:ascii="Arial" w:hAnsi="Arial" w:cs="Arial"/>
        </w:rPr>
        <w:t>).</w:t>
      </w:r>
      <w:r w:rsidR="00ED7A21">
        <w:rPr>
          <w:rFonts w:ascii="Arial" w:hAnsi="Arial" w:cs="Arial"/>
        </w:rPr>
        <w:t xml:space="preserve"> We perform the analysis on 384 samples of </w:t>
      </w:r>
      <w:r w:rsidR="00ED7A21" w:rsidRPr="00ED7A21">
        <w:rPr>
          <w:rFonts w:ascii="Arial" w:hAnsi="Arial" w:cs="Arial"/>
        </w:rPr>
        <w:t>GSE175718</w:t>
      </w:r>
      <w:r w:rsidR="00ED7A21">
        <w:rPr>
          <w:rFonts w:ascii="Arial" w:hAnsi="Arial" w:cs="Arial"/>
        </w:rPr>
        <w:t xml:space="preserve"> (</w:t>
      </w:r>
      <w:r w:rsidR="00ED7A21" w:rsidRPr="00ED7A21">
        <w:rPr>
          <w:rFonts w:ascii="Arial" w:hAnsi="Arial" w:cs="Arial"/>
        </w:rPr>
        <w:t>PMC9231008</w:t>
      </w:r>
      <w:r w:rsidR="00ED7A21">
        <w:rPr>
          <w:rFonts w:ascii="Arial" w:hAnsi="Arial" w:cs="Arial"/>
        </w:rPr>
        <w:t>)</w:t>
      </w:r>
    </w:p>
    <w:p w14:paraId="794EC4DD" w14:textId="28BDC6C3" w:rsidR="00C034CD" w:rsidRDefault="008D0BE6" w:rsidP="00CC4BB8">
      <w:pPr>
        <w:jc w:val="both"/>
        <w:rPr>
          <w:rFonts w:ascii="Arial" w:hAnsi="Arial" w:cs="Arial"/>
        </w:rPr>
      </w:pPr>
      <w:r>
        <w:rPr>
          <w:rFonts w:ascii="Arial" w:hAnsi="Arial" w:cs="Arial"/>
        </w:rPr>
        <w:t xml:space="preserve">The </w:t>
      </w:r>
      <w:r w:rsidR="00701FA9">
        <w:rPr>
          <w:rFonts w:ascii="Arial" w:hAnsi="Arial" w:cs="Arial"/>
        </w:rPr>
        <w:t xml:space="preserve">normalization of </w:t>
      </w:r>
      <w:r w:rsidR="00AC4ED6">
        <w:rPr>
          <w:rFonts w:ascii="Arial" w:hAnsi="Arial" w:cs="Arial"/>
        </w:rPr>
        <w:t>h</w:t>
      </w:r>
      <w:r>
        <w:rPr>
          <w:rFonts w:ascii="Arial" w:hAnsi="Arial" w:cs="Arial"/>
        </w:rPr>
        <w:t xml:space="preserve">ousekeeping genes is defined </w:t>
      </w:r>
      <w:r w:rsidR="00701FA9">
        <w:rPr>
          <w:rFonts w:ascii="Arial" w:hAnsi="Arial" w:cs="Arial"/>
        </w:rPr>
        <w:t xml:space="preserve">by </w:t>
      </w:r>
      <w:r>
        <w:rPr>
          <w:rFonts w:ascii="Arial" w:hAnsi="Arial" w:cs="Arial"/>
        </w:rPr>
        <w:t xml:space="preserve">dividing all genes in each sample by the median of </w:t>
      </w:r>
      <w:r w:rsidR="00AC4ED6">
        <w:rPr>
          <w:rFonts w:ascii="Arial" w:hAnsi="Arial" w:cs="Arial"/>
        </w:rPr>
        <w:t>housekeeping genes</w:t>
      </w:r>
      <w:r>
        <w:rPr>
          <w:rFonts w:ascii="Arial" w:hAnsi="Arial" w:cs="Arial"/>
        </w:rPr>
        <w:t xml:space="preserve"> of </w:t>
      </w:r>
      <w:r w:rsidR="00AC4ED6">
        <w:rPr>
          <w:rFonts w:ascii="Arial" w:hAnsi="Arial" w:cs="Arial"/>
        </w:rPr>
        <w:t xml:space="preserve">the </w:t>
      </w:r>
      <w:r w:rsidR="00701FA9">
        <w:rPr>
          <w:rFonts w:ascii="Arial" w:hAnsi="Arial" w:cs="Arial"/>
        </w:rPr>
        <w:t>respective</w:t>
      </w:r>
      <w:r>
        <w:rPr>
          <w:rFonts w:ascii="Arial" w:hAnsi="Arial" w:cs="Arial"/>
        </w:rPr>
        <w:t xml:space="preserve"> sample. </w:t>
      </w:r>
      <w:r w:rsidR="000819C8">
        <w:rPr>
          <w:rFonts w:ascii="Arial" w:hAnsi="Arial" w:cs="Arial"/>
        </w:rPr>
        <w:t xml:space="preserve">TPM normalization is transformed in log10 to reduce the differences in scales between genes and to transform their distribution close to the gaussian distribution. </w:t>
      </w:r>
      <w:r w:rsidR="00C034CD">
        <w:rPr>
          <w:rFonts w:ascii="Arial" w:hAnsi="Arial" w:cs="Arial"/>
        </w:rPr>
        <w:t>Since MRN and TMM are cross-samples methods</w:t>
      </w:r>
      <w:r w:rsidR="00C74740">
        <w:rPr>
          <w:rFonts w:ascii="Arial" w:hAnsi="Arial" w:cs="Arial"/>
        </w:rPr>
        <w:t>,</w:t>
      </w:r>
      <w:r w:rsidR="00C034CD">
        <w:rPr>
          <w:rFonts w:ascii="Arial" w:hAnsi="Arial" w:cs="Arial"/>
        </w:rPr>
        <w:t xml:space="preserve"> we test two approaches to observe the data leakage </w:t>
      </w:r>
      <w:r w:rsidR="009C4664">
        <w:rPr>
          <w:rFonts w:ascii="Arial" w:hAnsi="Arial" w:cs="Arial"/>
        </w:rPr>
        <w:t xml:space="preserve">impact </w:t>
      </w:r>
      <w:r w:rsidR="00C034CD">
        <w:rPr>
          <w:rFonts w:ascii="Arial" w:hAnsi="Arial" w:cs="Arial"/>
        </w:rPr>
        <w:t xml:space="preserve">in cross-samples normalizations. First, we apply the normalization for </w:t>
      </w:r>
      <w:r w:rsidR="000819C8">
        <w:rPr>
          <w:rFonts w:ascii="Arial" w:hAnsi="Arial" w:cs="Arial"/>
        </w:rPr>
        <w:t>the entire</w:t>
      </w:r>
      <w:r w:rsidR="00C034CD">
        <w:rPr>
          <w:rFonts w:ascii="Arial" w:hAnsi="Arial" w:cs="Arial"/>
        </w:rPr>
        <w:t xml:space="preserve"> dataset before </w:t>
      </w:r>
      <w:r w:rsidR="00012F35">
        <w:rPr>
          <w:rFonts w:ascii="Arial" w:hAnsi="Arial" w:cs="Arial"/>
        </w:rPr>
        <w:t>splitting it into</w:t>
      </w:r>
      <w:r w:rsidR="00C034CD">
        <w:rPr>
          <w:rFonts w:ascii="Arial" w:hAnsi="Arial" w:cs="Arial"/>
        </w:rPr>
        <w:t xml:space="preserve"> train and test</w:t>
      </w:r>
      <w:r w:rsidR="00AC4ED6">
        <w:rPr>
          <w:rFonts w:ascii="Arial" w:hAnsi="Arial" w:cs="Arial"/>
        </w:rPr>
        <w:t>. W</w:t>
      </w:r>
      <w:r w:rsidR="00C034CD">
        <w:rPr>
          <w:rFonts w:ascii="Arial" w:hAnsi="Arial" w:cs="Arial"/>
        </w:rPr>
        <w:t>e name th</w:t>
      </w:r>
      <w:r w:rsidR="00724765">
        <w:rPr>
          <w:rFonts w:ascii="Arial" w:hAnsi="Arial" w:cs="Arial"/>
        </w:rPr>
        <w:t>e</w:t>
      </w:r>
      <w:r w:rsidR="00C034CD">
        <w:rPr>
          <w:rFonts w:ascii="Arial" w:hAnsi="Arial" w:cs="Arial"/>
        </w:rPr>
        <w:t>s</w:t>
      </w:r>
      <w:r w:rsidR="00724765">
        <w:rPr>
          <w:rFonts w:ascii="Arial" w:hAnsi="Arial" w:cs="Arial"/>
        </w:rPr>
        <w:t>e</w:t>
      </w:r>
      <w:r w:rsidR="00C034CD">
        <w:rPr>
          <w:rFonts w:ascii="Arial" w:hAnsi="Arial" w:cs="Arial"/>
        </w:rPr>
        <w:t xml:space="preserve"> approach</w:t>
      </w:r>
      <w:r w:rsidR="00724765">
        <w:rPr>
          <w:rFonts w:ascii="Arial" w:hAnsi="Arial" w:cs="Arial"/>
        </w:rPr>
        <w:t>es</w:t>
      </w:r>
      <w:r w:rsidR="00C034CD">
        <w:rPr>
          <w:rFonts w:ascii="Arial" w:hAnsi="Arial" w:cs="Arial"/>
        </w:rPr>
        <w:t xml:space="preserve"> as MRN and TMM. </w:t>
      </w:r>
      <w:r w:rsidR="000819C8">
        <w:rPr>
          <w:rFonts w:ascii="Arial" w:hAnsi="Arial" w:cs="Arial"/>
        </w:rPr>
        <w:t>Secondly,</w:t>
      </w:r>
      <w:r w:rsidR="00C034CD">
        <w:rPr>
          <w:rFonts w:ascii="Arial" w:hAnsi="Arial" w:cs="Arial"/>
        </w:rPr>
        <w:t xml:space="preserve"> we adapt MRN and TMM to be compatible with scikit-learning pipeline</w:t>
      </w:r>
      <w:r w:rsidR="00F750F9">
        <w:rPr>
          <w:rFonts w:ascii="Arial" w:hAnsi="Arial" w:cs="Arial"/>
        </w:rPr>
        <w:t xml:space="preserve"> and minimize the data leakage</w:t>
      </w:r>
      <w:r w:rsidR="00AC4ED6">
        <w:rPr>
          <w:rFonts w:ascii="Arial" w:hAnsi="Arial" w:cs="Arial"/>
        </w:rPr>
        <w:t>.</w:t>
      </w:r>
      <w:r w:rsidR="00C034CD">
        <w:rPr>
          <w:rFonts w:ascii="Arial" w:hAnsi="Arial" w:cs="Arial"/>
        </w:rPr>
        <w:t xml:space="preserve"> </w:t>
      </w:r>
      <w:r w:rsidR="00AC4ED6">
        <w:rPr>
          <w:rFonts w:ascii="Arial" w:hAnsi="Arial" w:cs="Arial"/>
        </w:rPr>
        <w:t>I</w:t>
      </w:r>
      <w:r w:rsidR="00C034CD">
        <w:rPr>
          <w:rFonts w:ascii="Arial" w:hAnsi="Arial" w:cs="Arial"/>
        </w:rPr>
        <w:t>n this way</w:t>
      </w:r>
      <w:r w:rsidR="00AC4ED6">
        <w:rPr>
          <w:rFonts w:ascii="Arial" w:hAnsi="Arial" w:cs="Arial"/>
        </w:rPr>
        <w:t>,</w:t>
      </w:r>
      <w:r w:rsidR="00C034CD">
        <w:rPr>
          <w:rFonts w:ascii="Arial" w:hAnsi="Arial" w:cs="Arial"/>
        </w:rPr>
        <w:t xml:space="preserve"> the train dataset is normalized separately </w:t>
      </w:r>
      <w:r w:rsidR="000819C8">
        <w:rPr>
          <w:rFonts w:ascii="Arial" w:hAnsi="Arial" w:cs="Arial"/>
        </w:rPr>
        <w:t>from</w:t>
      </w:r>
      <w:r w:rsidR="00C034CD">
        <w:rPr>
          <w:rFonts w:ascii="Arial" w:hAnsi="Arial" w:cs="Arial"/>
        </w:rPr>
        <w:t xml:space="preserve"> </w:t>
      </w:r>
      <w:r w:rsidR="00F750F9">
        <w:rPr>
          <w:rFonts w:ascii="Arial" w:hAnsi="Arial" w:cs="Arial"/>
        </w:rPr>
        <w:t xml:space="preserve">the </w:t>
      </w:r>
      <w:r w:rsidR="00C034CD">
        <w:rPr>
          <w:rFonts w:ascii="Arial" w:hAnsi="Arial" w:cs="Arial"/>
        </w:rPr>
        <w:t>test dataset.</w:t>
      </w:r>
      <w:del w:id="96" w:author="Mauricio M Rigo" w:date="2024-05-19T11:00:00Z" w16du:dateUtc="2024-05-19T15:00:00Z">
        <w:r w:rsidR="00C034CD" w:rsidDel="00CB425F">
          <w:rPr>
            <w:rFonts w:ascii="Arial" w:hAnsi="Arial" w:cs="Arial"/>
          </w:rPr>
          <w:delText xml:space="preserve"> </w:delText>
        </w:r>
        <w:r w:rsidR="00896FB4" w:rsidDel="00CB425F">
          <w:rPr>
            <w:rFonts w:ascii="Arial" w:hAnsi="Arial" w:cs="Arial"/>
          </w:rPr>
          <w:delText>Although,</w:delText>
        </w:r>
      </w:del>
      <w:r w:rsidR="00391408">
        <w:rPr>
          <w:rFonts w:ascii="Arial" w:hAnsi="Arial" w:cs="Arial"/>
        </w:rPr>
        <w:t xml:space="preserve"> since</w:t>
      </w:r>
      <w:r w:rsidR="00896FB4">
        <w:rPr>
          <w:rFonts w:ascii="Arial" w:hAnsi="Arial" w:cs="Arial"/>
        </w:rPr>
        <w:t xml:space="preserve"> these methods </w:t>
      </w:r>
      <w:r w:rsidR="00C74740">
        <w:rPr>
          <w:rFonts w:ascii="Arial" w:hAnsi="Arial" w:cs="Arial"/>
        </w:rPr>
        <w:t>calculate</w:t>
      </w:r>
      <w:r w:rsidR="00896FB4">
        <w:rPr>
          <w:rFonts w:ascii="Arial" w:hAnsi="Arial" w:cs="Arial"/>
        </w:rPr>
        <w:t xml:space="preserve"> scaling factors for each sample</w:t>
      </w:r>
      <w:r w:rsidR="00C74740">
        <w:rPr>
          <w:rFonts w:ascii="Arial" w:hAnsi="Arial" w:cs="Arial"/>
        </w:rPr>
        <w:t xml:space="preserve"> of the dataset</w:t>
      </w:r>
      <w:r w:rsidR="00896FB4">
        <w:rPr>
          <w:rFonts w:ascii="Arial" w:hAnsi="Arial" w:cs="Arial"/>
        </w:rPr>
        <w:t>, it is not possible to use the scaling factor from training to testing</w:t>
      </w:r>
      <w:r w:rsidR="00C74740">
        <w:rPr>
          <w:rFonts w:ascii="Arial" w:hAnsi="Arial" w:cs="Arial"/>
        </w:rPr>
        <w:t xml:space="preserve">, since they </w:t>
      </w:r>
      <w:r w:rsidR="00A85833">
        <w:rPr>
          <w:rFonts w:ascii="Arial" w:hAnsi="Arial" w:cs="Arial"/>
        </w:rPr>
        <w:t xml:space="preserve">may </w:t>
      </w:r>
      <w:r w:rsidR="00C74740">
        <w:rPr>
          <w:rFonts w:ascii="Arial" w:hAnsi="Arial" w:cs="Arial"/>
        </w:rPr>
        <w:t>have different number of samples.</w:t>
      </w:r>
      <w:r w:rsidR="00391408">
        <w:rPr>
          <w:rFonts w:ascii="Arial" w:hAnsi="Arial" w:cs="Arial"/>
        </w:rPr>
        <w:t xml:space="preserve"> </w:t>
      </w:r>
      <w:r w:rsidR="00A85833">
        <w:rPr>
          <w:rFonts w:ascii="Arial" w:hAnsi="Arial" w:cs="Arial"/>
        </w:rPr>
        <w:t>Therefore,</w:t>
      </w:r>
      <w:r w:rsidR="00391408">
        <w:rPr>
          <w:rFonts w:ascii="Arial" w:hAnsi="Arial" w:cs="Arial"/>
        </w:rPr>
        <w:t xml:space="preserve"> </w:t>
      </w:r>
      <w:r w:rsidR="00A85833">
        <w:rPr>
          <w:rFonts w:ascii="Arial" w:hAnsi="Arial" w:cs="Arial"/>
        </w:rPr>
        <w:t xml:space="preserve">we </w:t>
      </w:r>
      <w:r w:rsidR="00391408">
        <w:rPr>
          <w:rFonts w:ascii="Arial" w:hAnsi="Arial" w:cs="Arial"/>
        </w:rPr>
        <w:t xml:space="preserve">mitigate the data leakage for this method, but </w:t>
      </w:r>
      <w:r w:rsidR="00012F35">
        <w:rPr>
          <w:rFonts w:ascii="Arial" w:hAnsi="Arial" w:cs="Arial"/>
        </w:rPr>
        <w:t>do not</w:t>
      </w:r>
      <w:r w:rsidR="00391408">
        <w:rPr>
          <w:rFonts w:ascii="Arial" w:hAnsi="Arial" w:cs="Arial"/>
        </w:rPr>
        <w:t xml:space="preserve"> eliminate</w:t>
      </w:r>
      <w:r w:rsidR="000819C8">
        <w:rPr>
          <w:rFonts w:ascii="Arial" w:hAnsi="Arial" w:cs="Arial"/>
        </w:rPr>
        <w:t xml:space="preserve"> it</w:t>
      </w:r>
      <w:r w:rsidR="00391408">
        <w:rPr>
          <w:rFonts w:ascii="Arial" w:hAnsi="Arial" w:cs="Arial"/>
        </w:rPr>
        <w:t>.</w:t>
      </w:r>
      <w:r w:rsidR="00274E5E">
        <w:rPr>
          <w:rFonts w:ascii="Arial" w:hAnsi="Arial" w:cs="Arial"/>
        </w:rPr>
        <w:t xml:space="preserve"> We name these </w:t>
      </w:r>
      <w:r w:rsidR="00D37F39">
        <w:rPr>
          <w:rFonts w:ascii="Arial" w:hAnsi="Arial" w:cs="Arial"/>
        </w:rPr>
        <w:t xml:space="preserve">normalizations </w:t>
      </w:r>
      <w:r w:rsidR="00274E5E">
        <w:rPr>
          <w:rFonts w:ascii="Arial" w:hAnsi="Arial" w:cs="Arial"/>
        </w:rPr>
        <w:t xml:space="preserve">as </w:t>
      </w:r>
      <w:proofErr w:type="spellStart"/>
      <w:r w:rsidR="00274E5E">
        <w:rPr>
          <w:rFonts w:ascii="Arial" w:hAnsi="Arial" w:cs="Arial"/>
        </w:rPr>
        <w:t>TMM_tran</w:t>
      </w:r>
      <w:r w:rsidR="00A905CF">
        <w:rPr>
          <w:rFonts w:ascii="Arial" w:hAnsi="Arial" w:cs="Arial"/>
        </w:rPr>
        <w:t>s</w:t>
      </w:r>
      <w:r w:rsidR="00274E5E">
        <w:rPr>
          <w:rFonts w:ascii="Arial" w:hAnsi="Arial" w:cs="Arial"/>
        </w:rPr>
        <w:t>former</w:t>
      </w:r>
      <w:proofErr w:type="spellEnd"/>
      <w:r w:rsidR="00274E5E">
        <w:rPr>
          <w:rFonts w:ascii="Arial" w:hAnsi="Arial" w:cs="Arial"/>
        </w:rPr>
        <w:t xml:space="preserve"> and </w:t>
      </w:r>
      <w:proofErr w:type="spellStart"/>
      <w:r w:rsidR="00274E5E">
        <w:rPr>
          <w:rFonts w:ascii="Arial" w:hAnsi="Arial" w:cs="Arial"/>
        </w:rPr>
        <w:t>MRN_transformer</w:t>
      </w:r>
      <w:proofErr w:type="spellEnd"/>
      <w:r w:rsidR="00274E5E">
        <w:rPr>
          <w:rFonts w:ascii="Arial" w:hAnsi="Arial" w:cs="Arial"/>
        </w:rPr>
        <w:t>.</w:t>
      </w:r>
    </w:p>
    <w:p w14:paraId="6A73D4C1" w14:textId="4615031B" w:rsidR="003F15DB" w:rsidRDefault="009C4664" w:rsidP="00CC4BB8">
      <w:pPr>
        <w:jc w:val="both"/>
        <w:rPr>
          <w:rFonts w:ascii="Arial" w:hAnsi="Arial" w:cs="Arial"/>
        </w:rPr>
      </w:pPr>
      <w:commentRangeStart w:id="97"/>
      <w:r>
        <w:rPr>
          <w:rFonts w:ascii="Arial" w:hAnsi="Arial" w:cs="Arial"/>
        </w:rPr>
        <w:t xml:space="preserve">In </w:t>
      </w:r>
      <w:r w:rsidRPr="009C4664">
        <w:rPr>
          <w:rFonts w:ascii="Arial" w:hAnsi="Arial" w:cs="Arial"/>
          <w:b/>
          <w:bCs/>
          <w:rPrChange w:id="98" w:author="Taborda Ribas, Guilherme" w:date="2024-04-19T14:03:00Z">
            <w:rPr>
              <w:rFonts w:ascii="Arial" w:hAnsi="Arial" w:cs="Arial"/>
            </w:rPr>
          </w:rPrChange>
        </w:rPr>
        <w:t>Fig 5A</w:t>
      </w:r>
      <w:r>
        <w:rPr>
          <w:rFonts w:ascii="Arial" w:hAnsi="Arial" w:cs="Arial"/>
        </w:rPr>
        <w:t xml:space="preserve"> </w:t>
      </w:r>
      <w:commentRangeEnd w:id="97"/>
      <w:r w:rsidR="00383A97">
        <w:rPr>
          <w:rStyle w:val="CommentReference"/>
        </w:rPr>
        <w:commentReference w:id="97"/>
      </w:r>
      <w:commentRangeStart w:id="99"/>
      <w:r>
        <w:rPr>
          <w:rFonts w:ascii="Arial" w:hAnsi="Arial" w:cs="Arial"/>
        </w:rPr>
        <w:t>is</w:t>
      </w:r>
      <w:commentRangeEnd w:id="99"/>
      <w:r w:rsidR="009E6115">
        <w:rPr>
          <w:rStyle w:val="CommentReference"/>
        </w:rPr>
        <w:commentReference w:id="99"/>
      </w:r>
      <w:r>
        <w:rPr>
          <w:rFonts w:ascii="Arial" w:hAnsi="Arial" w:cs="Arial"/>
        </w:rPr>
        <w:t xml:space="preserve"> possible to verify that when we compare MRN and TMM to the </w:t>
      </w:r>
      <w:proofErr w:type="spellStart"/>
      <w:r>
        <w:rPr>
          <w:rFonts w:ascii="Arial" w:hAnsi="Arial" w:cs="Arial"/>
        </w:rPr>
        <w:t>MRN_transformer</w:t>
      </w:r>
      <w:proofErr w:type="spellEnd"/>
      <w:r>
        <w:rPr>
          <w:rFonts w:ascii="Arial" w:hAnsi="Arial" w:cs="Arial"/>
        </w:rPr>
        <w:t xml:space="preserve"> and </w:t>
      </w:r>
      <w:proofErr w:type="spellStart"/>
      <w:r>
        <w:rPr>
          <w:rFonts w:ascii="Arial" w:hAnsi="Arial" w:cs="Arial"/>
        </w:rPr>
        <w:t>TMM_transformer</w:t>
      </w:r>
      <w:proofErr w:type="spellEnd"/>
      <w:r w:rsidR="008B4152">
        <w:rPr>
          <w:rFonts w:ascii="Arial" w:hAnsi="Arial" w:cs="Arial"/>
        </w:rPr>
        <w:t>,</w:t>
      </w:r>
      <w:r>
        <w:rPr>
          <w:rFonts w:ascii="Arial" w:hAnsi="Arial" w:cs="Arial"/>
        </w:rPr>
        <w:t xml:space="preserve"> the metric area under the ROC curve </w:t>
      </w:r>
      <w:r w:rsidR="00EE113B">
        <w:rPr>
          <w:rFonts w:ascii="Arial" w:hAnsi="Arial" w:cs="Arial"/>
        </w:rPr>
        <w:t xml:space="preserve">[AUC] </w:t>
      </w:r>
      <w:r>
        <w:rPr>
          <w:rFonts w:ascii="Arial" w:hAnsi="Arial" w:cs="Arial"/>
        </w:rPr>
        <w:t xml:space="preserve">of both are </w:t>
      </w:r>
      <w:r w:rsidR="00EE113B">
        <w:rPr>
          <w:rFonts w:ascii="Arial" w:hAnsi="Arial" w:cs="Arial"/>
        </w:rPr>
        <w:t xml:space="preserve">statistically </w:t>
      </w:r>
      <w:r>
        <w:rPr>
          <w:rFonts w:ascii="Arial" w:hAnsi="Arial" w:cs="Arial"/>
        </w:rPr>
        <w:t xml:space="preserve">lower </w:t>
      </w:r>
      <w:r w:rsidR="00EE113B">
        <w:rPr>
          <w:rFonts w:ascii="Arial" w:hAnsi="Arial" w:cs="Arial"/>
        </w:rPr>
        <w:t>(FDR &lt;= 0.05) in train dataset</w:t>
      </w:r>
      <w:r w:rsidR="00AC4ED6">
        <w:rPr>
          <w:rFonts w:ascii="Arial" w:hAnsi="Arial" w:cs="Arial"/>
        </w:rPr>
        <w:t xml:space="preserve">, </w:t>
      </w:r>
      <w:r>
        <w:rPr>
          <w:rFonts w:ascii="Arial" w:hAnsi="Arial" w:cs="Arial"/>
        </w:rPr>
        <w:t>mitigat</w:t>
      </w:r>
      <w:r w:rsidR="00AC4ED6">
        <w:rPr>
          <w:rFonts w:ascii="Arial" w:hAnsi="Arial" w:cs="Arial"/>
        </w:rPr>
        <w:t>ing</w:t>
      </w:r>
      <w:r>
        <w:rPr>
          <w:rFonts w:ascii="Arial" w:hAnsi="Arial" w:cs="Arial"/>
        </w:rPr>
        <w:t xml:space="preserve"> data leakage.</w:t>
      </w:r>
      <w:r w:rsidR="00EE113B">
        <w:rPr>
          <w:rFonts w:ascii="Arial" w:hAnsi="Arial" w:cs="Arial"/>
        </w:rPr>
        <w:t xml:space="preserve"> </w:t>
      </w:r>
      <w:r w:rsidR="00E70B52">
        <w:rPr>
          <w:rFonts w:ascii="Arial" w:hAnsi="Arial" w:cs="Arial"/>
        </w:rPr>
        <w:t>It i</w:t>
      </w:r>
      <w:r w:rsidR="0051546A">
        <w:rPr>
          <w:rFonts w:ascii="Arial" w:hAnsi="Arial" w:cs="Arial"/>
        </w:rPr>
        <w:t xml:space="preserve">s possible to infer that MRN and TMM can deliver an overfitted model because of data leakage. </w:t>
      </w:r>
      <w:r w:rsidR="00E70B52">
        <w:rPr>
          <w:rFonts w:ascii="Arial" w:hAnsi="Arial" w:cs="Arial"/>
        </w:rPr>
        <w:t>Therefore, t</w:t>
      </w:r>
      <w:r w:rsidR="0051546A">
        <w:rPr>
          <w:rFonts w:ascii="Arial" w:hAnsi="Arial" w:cs="Arial"/>
        </w:rPr>
        <w:t xml:space="preserve">hey </w:t>
      </w:r>
      <w:r w:rsidR="00012F35">
        <w:rPr>
          <w:rFonts w:ascii="Arial" w:hAnsi="Arial" w:cs="Arial"/>
        </w:rPr>
        <w:t>should not</w:t>
      </w:r>
      <w:r w:rsidR="0051546A">
        <w:rPr>
          <w:rFonts w:ascii="Arial" w:hAnsi="Arial" w:cs="Arial"/>
        </w:rPr>
        <w:t xml:space="preserve"> be used for modeling predictors, but only in investigation of differential </w:t>
      </w:r>
      <w:r w:rsidR="008B4152">
        <w:rPr>
          <w:rFonts w:ascii="Arial" w:hAnsi="Arial" w:cs="Arial"/>
        </w:rPr>
        <w:t>expressions</w:t>
      </w:r>
      <w:r w:rsidR="0051546A">
        <w:rPr>
          <w:rFonts w:ascii="Arial" w:hAnsi="Arial" w:cs="Arial"/>
        </w:rPr>
        <w:t xml:space="preserve">, </w:t>
      </w:r>
      <w:r w:rsidR="00AC4ED6">
        <w:rPr>
          <w:rFonts w:ascii="Arial" w:hAnsi="Arial" w:cs="Arial"/>
        </w:rPr>
        <w:t xml:space="preserve">which </w:t>
      </w:r>
      <w:r w:rsidR="0051546A">
        <w:rPr>
          <w:rFonts w:ascii="Arial" w:hAnsi="Arial" w:cs="Arial"/>
        </w:rPr>
        <w:t xml:space="preserve">data leakage is not a problem. Even our </w:t>
      </w:r>
      <w:r w:rsidR="008B4152">
        <w:rPr>
          <w:rFonts w:ascii="Arial" w:hAnsi="Arial" w:cs="Arial"/>
        </w:rPr>
        <w:t xml:space="preserve">versions of </w:t>
      </w:r>
      <w:proofErr w:type="spellStart"/>
      <w:r w:rsidR="008B4152">
        <w:rPr>
          <w:rFonts w:ascii="Arial" w:hAnsi="Arial" w:cs="Arial"/>
        </w:rPr>
        <w:t>MRN</w:t>
      </w:r>
      <w:r w:rsidR="0051546A">
        <w:rPr>
          <w:rFonts w:ascii="Arial" w:hAnsi="Arial" w:cs="Arial"/>
        </w:rPr>
        <w:t>_trasnformer</w:t>
      </w:r>
      <w:proofErr w:type="spellEnd"/>
      <w:r w:rsidR="0051546A">
        <w:rPr>
          <w:rFonts w:ascii="Arial" w:hAnsi="Arial" w:cs="Arial"/>
        </w:rPr>
        <w:t xml:space="preserve"> and </w:t>
      </w:r>
      <w:proofErr w:type="spellStart"/>
      <w:r w:rsidR="0051546A">
        <w:rPr>
          <w:rFonts w:ascii="Arial" w:hAnsi="Arial" w:cs="Arial"/>
        </w:rPr>
        <w:t>TMM_trasformer</w:t>
      </w:r>
      <w:proofErr w:type="spellEnd"/>
      <w:r w:rsidR="0051546A">
        <w:rPr>
          <w:rFonts w:ascii="Arial" w:hAnsi="Arial" w:cs="Arial"/>
        </w:rPr>
        <w:t xml:space="preserve"> should be </w:t>
      </w:r>
      <w:r w:rsidR="008B4152">
        <w:rPr>
          <w:rFonts w:ascii="Arial" w:hAnsi="Arial" w:cs="Arial"/>
        </w:rPr>
        <w:t>avoided</w:t>
      </w:r>
      <w:r w:rsidR="0051546A">
        <w:rPr>
          <w:rFonts w:ascii="Arial" w:hAnsi="Arial" w:cs="Arial"/>
        </w:rPr>
        <w:t xml:space="preserve">, </w:t>
      </w:r>
      <w:r w:rsidR="00E70B52">
        <w:rPr>
          <w:rFonts w:ascii="Arial" w:hAnsi="Arial" w:cs="Arial"/>
        </w:rPr>
        <w:t>since</w:t>
      </w:r>
      <w:r w:rsidR="0051546A">
        <w:rPr>
          <w:rFonts w:ascii="Arial" w:hAnsi="Arial" w:cs="Arial"/>
        </w:rPr>
        <w:t xml:space="preserve"> the cross-validation </w:t>
      </w:r>
      <w:r w:rsidR="00012F35">
        <w:rPr>
          <w:rFonts w:ascii="Arial" w:hAnsi="Arial" w:cs="Arial"/>
        </w:rPr>
        <w:t>does not</w:t>
      </w:r>
      <w:r w:rsidR="0051546A">
        <w:rPr>
          <w:rFonts w:ascii="Arial" w:hAnsi="Arial" w:cs="Arial"/>
        </w:rPr>
        <w:t xml:space="preserve"> </w:t>
      </w:r>
      <w:r w:rsidR="008B4152">
        <w:rPr>
          <w:rFonts w:ascii="Arial" w:hAnsi="Arial" w:cs="Arial"/>
        </w:rPr>
        <w:t>normalize</w:t>
      </w:r>
      <w:r w:rsidR="0051546A">
        <w:rPr>
          <w:rFonts w:ascii="Arial" w:hAnsi="Arial" w:cs="Arial"/>
        </w:rPr>
        <w:t xml:space="preserve"> the test dataset based on train fitting.</w:t>
      </w:r>
      <w:r w:rsidR="000134F8">
        <w:rPr>
          <w:rFonts w:ascii="Arial" w:hAnsi="Arial" w:cs="Arial"/>
        </w:rPr>
        <w:t xml:space="preserve"> Similar behavior is seen in test dataset (</w:t>
      </w:r>
      <w:r w:rsidR="000134F8" w:rsidRPr="000134F8">
        <w:rPr>
          <w:rFonts w:ascii="Arial" w:hAnsi="Arial" w:cs="Arial"/>
          <w:b/>
          <w:bCs/>
          <w:rPrChange w:id="100" w:author="Taborda Ribas, Guilherme" w:date="2024-04-19T14:25:00Z">
            <w:rPr>
              <w:rFonts w:ascii="Arial" w:hAnsi="Arial" w:cs="Arial"/>
            </w:rPr>
          </w:rPrChange>
        </w:rPr>
        <w:t>Fig 5B</w:t>
      </w:r>
      <w:r w:rsidR="000134F8">
        <w:rPr>
          <w:rFonts w:ascii="Arial" w:hAnsi="Arial" w:cs="Arial"/>
        </w:rPr>
        <w:t>)</w:t>
      </w:r>
      <w:r w:rsidR="00AC4ED6">
        <w:rPr>
          <w:rFonts w:ascii="Arial" w:hAnsi="Arial" w:cs="Arial"/>
        </w:rPr>
        <w:t>.</w:t>
      </w:r>
      <w:r w:rsidR="000134F8">
        <w:rPr>
          <w:rFonts w:ascii="Arial" w:hAnsi="Arial" w:cs="Arial"/>
        </w:rPr>
        <w:t xml:space="preserve"> </w:t>
      </w:r>
      <w:r w:rsidR="00AC4ED6">
        <w:rPr>
          <w:rFonts w:ascii="Arial" w:hAnsi="Arial" w:cs="Arial"/>
        </w:rPr>
        <w:t xml:space="preserve">The </w:t>
      </w:r>
      <w:proofErr w:type="spellStart"/>
      <w:r w:rsidR="000134F8">
        <w:rPr>
          <w:rFonts w:ascii="Arial" w:hAnsi="Arial" w:cs="Arial"/>
        </w:rPr>
        <w:t>MRN_transformer</w:t>
      </w:r>
      <w:proofErr w:type="spellEnd"/>
      <w:r w:rsidR="000134F8">
        <w:rPr>
          <w:rFonts w:ascii="Arial" w:hAnsi="Arial" w:cs="Arial"/>
        </w:rPr>
        <w:t xml:space="preserve"> AUC is statistically </w:t>
      </w:r>
      <w:r w:rsidR="008B4152">
        <w:rPr>
          <w:rFonts w:ascii="Arial" w:hAnsi="Arial" w:cs="Arial"/>
        </w:rPr>
        <w:t>lower</w:t>
      </w:r>
      <w:r w:rsidR="000134F8">
        <w:rPr>
          <w:rFonts w:ascii="Arial" w:hAnsi="Arial" w:cs="Arial"/>
        </w:rPr>
        <w:t xml:space="preserve"> than MRN</w:t>
      </w:r>
      <w:r w:rsidR="00192E16">
        <w:rPr>
          <w:rFonts w:ascii="Arial" w:hAnsi="Arial" w:cs="Arial"/>
        </w:rPr>
        <w:t xml:space="preserve">, </w:t>
      </w:r>
      <w:r w:rsidR="008B4152">
        <w:rPr>
          <w:rFonts w:ascii="Arial" w:hAnsi="Arial" w:cs="Arial"/>
        </w:rPr>
        <w:t>while</w:t>
      </w:r>
      <w:r w:rsidR="00192E16">
        <w:rPr>
          <w:rFonts w:ascii="Arial" w:hAnsi="Arial" w:cs="Arial"/>
        </w:rPr>
        <w:t xml:space="preserve"> TMM seems be lower but with</w:t>
      </w:r>
      <w:r w:rsidR="008B4152">
        <w:rPr>
          <w:rFonts w:ascii="Arial" w:hAnsi="Arial" w:cs="Arial"/>
        </w:rPr>
        <w:t xml:space="preserve">out </w:t>
      </w:r>
      <w:r w:rsidR="00192E16">
        <w:rPr>
          <w:rFonts w:ascii="Arial" w:hAnsi="Arial" w:cs="Arial"/>
        </w:rPr>
        <w:t>statistical support.</w:t>
      </w:r>
    </w:p>
    <w:p w14:paraId="70F0FDC4" w14:textId="3862CC42" w:rsidR="00E70B52" w:rsidRPr="00B92C50" w:rsidRDefault="00AC4ED6" w:rsidP="00CC4BB8">
      <w:pPr>
        <w:jc w:val="both"/>
        <w:rPr>
          <w:rFonts w:ascii="Arial" w:hAnsi="Arial" w:cs="Arial"/>
        </w:rPr>
      </w:pPr>
      <w:r>
        <w:rPr>
          <w:rFonts w:ascii="Arial" w:hAnsi="Arial" w:cs="Arial"/>
        </w:rPr>
        <w:t xml:space="preserve">Importantly, our </w:t>
      </w:r>
      <w:r w:rsidR="00155695">
        <w:rPr>
          <w:rFonts w:ascii="Arial" w:hAnsi="Arial" w:cs="Arial"/>
        </w:rPr>
        <w:t xml:space="preserve">proposed </w:t>
      </w:r>
      <w:r w:rsidR="00AC336C">
        <w:rPr>
          <w:rFonts w:ascii="Arial" w:hAnsi="Arial" w:cs="Arial"/>
        </w:rPr>
        <w:t xml:space="preserve">housekeeping genes </w:t>
      </w:r>
      <w:r w:rsidR="00155695">
        <w:rPr>
          <w:rFonts w:ascii="Arial" w:hAnsi="Arial" w:cs="Arial"/>
        </w:rPr>
        <w:t xml:space="preserve">normalization performed better than both </w:t>
      </w:r>
      <w:proofErr w:type="spellStart"/>
      <w:r w:rsidR="00155695">
        <w:rPr>
          <w:rFonts w:ascii="Arial" w:hAnsi="Arial" w:cs="Arial"/>
        </w:rPr>
        <w:t>MRN_transformer</w:t>
      </w:r>
      <w:proofErr w:type="spellEnd"/>
      <w:r w:rsidR="00155695">
        <w:rPr>
          <w:rFonts w:ascii="Arial" w:hAnsi="Arial" w:cs="Arial"/>
        </w:rPr>
        <w:t xml:space="preserve"> and </w:t>
      </w:r>
      <w:proofErr w:type="spellStart"/>
      <w:r w:rsidR="00155695">
        <w:rPr>
          <w:rFonts w:ascii="Arial" w:hAnsi="Arial" w:cs="Arial"/>
        </w:rPr>
        <w:t>TMM_transformer</w:t>
      </w:r>
      <w:proofErr w:type="spellEnd"/>
      <w:r w:rsidR="00872753">
        <w:rPr>
          <w:rFonts w:ascii="Arial" w:hAnsi="Arial" w:cs="Arial"/>
        </w:rPr>
        <w:t>,</w:t>
      </w:r>
      <w:r w:rsidR="00155695">
        <w:rPr>
          <w:rFonts w:ascii="Arial" w:hAnsi="Arial" w:cs="Arial"/>
        </w:rPr>
        <w:t xml:space="preserve"> delivering a statistically higher AUC in training and testing datasets</w:t>
      </w:r>
      <w:r w:rsidR="00F312D0">
        <w:rPr>
          <w:rFonts w:ascii="Arial" w:hAnsi="Arial" w:cs="Arial"/>
        </w:rPr>
        <w:t xml:space="preserve"> (</w:t>
      </w:r>
      <w:r w:rsidR="00F312D0" w:rsidRPr="00F312D0">
        <w:rPr>
          <w:rFonts w:ascii="Arial" w:hAnsi="Arial" w:cs="Arial"/>
          <w:b/>
          <w:bCs/>
          <w:rPrChange w:id="101" w:author="Taborda Ribas, Guilherme" w:date="2024-04-19T15:05:00Z">
            <w:rPr>
              <w:rFonts w:ascii="Arial" w:hAnsi="Arial" w:cs="Arial"/>
            </w:rPr>
          </w:rPrChange>
        </w:rPr>
        <w:t>Fig 5A</w:t>
      </w:r>
      <w:r>
        <w:rPr>
          <w:rFonts w:ascii="Arial" w:hAnsi="Arial" w:cs="Arial"/>
          <w:b/>
          <w:bCs/>
        </w:rPr>
        <w:t>-</w:t>
      </w:r>
      <w:r w:rsidR="00F312D0" w:rsidRPr="00F312D0">
        <w:rPr>
          <w:rFonts w:ascii="Arial" w:hAnsi="Arial" w:cs="Arial"/>
          <w:b/>
          <w:bCs/>
          <w:rPrChange w:id="102" w:author="Taborda Ribas, Guilherme" w:date="2024-04-19T15:05:00Z">
            <w:rPr>
              <w:rFonts w:ascii="Arial" w:hAnsi="Arial" w:cs="Arial"/>
            </w:rPr>
          </w:rPrChange>
        </w:rPr>
        <w:t>B</w:t>
      </w:r>
      <w:r w:rsidR="00F312D0">
        <w:rPr>
          <w:rFonts w:ascii="Arial" w:hAnsi="Arial" w:cs="Arial"/>
        </w:rPr>
        <w:t>)</w:t>
      </w:r>
      <w:r w:rsidR="00155695">
        <w:rPr>
          <w:rFonts w:ascii="Arial" w:hAnsi="Arial" w:cs="Arial"/>
        </w:rPr>
        <w:t xml:space="preserve">. Since </w:t>
      </w:r>
      <w:commentRangeStart w:id="103"/>
      <w:r w:rsidR="00AC336C">
        <w:rPr>
          <w:rFonts w:ascii="Arial" w:hAnsi="Arial" w:cs="Arial"/>
        </w:rPr>
        <w:t xml:space="preserve">housekeeping genes </w:t>
      </w:r>
      <w:r w:rsidR="00155695">
        <w:rPr>
          <w:rFonts w:ascii="Arial" w:hAnsi="Arial" w:cs="Arial"/>
        </w:rPr>
        <w:t>normalization is a</w:t>
      </w:r>
      <w:r w:rsidR="00F312D0">
        <w:rPr>
          <w:rFonts w:ascii="Arial" w:hAnsi="Arial" w:cs="Arial"/>
        </w:rPr>
        <w:t xml:space="preserve"> non-cross-</w:t>
      </w:r>
      <w:r w:rsidR="00155695">
        <w:rPr>
          <w:rFonts w:ascii="Arial" w:hAnsi="Arial" w:cs="Arial"/>
        </w:rPr>
        <w:t xml:space="preserve">sample </w:t>
      </w:r>
      <w:r w:rsidR="00A200B2">
        <w:rPr>
          <w:rFonts w:ascii="Arial" w:hAnsi="Arial" w:cs="Arial"/>
        </w:rPr>
        <w:lastRenderedPageBreak/>
        <w:t>method</w:t>
      </w:r>
      <w:r w:rsidR="00155695">
        <w:rPr>
          <w:rFonts w:ascii="Arial" w:hAnsi="Arial" w:cs="Arial"/>
        </w:rPr>
        <w:t xml:space="preserve">, there is no risk of data leakage related to cross-sample normalization. </w:t>
      </w:r>
      <w:r w:rsidR="00F312D0">
        <w:rPr>
          <w:rFonts w:ascii="Arial" w:hAnsi="Arial" w:cs="Arial"/>
        </w:rPr>
        <w:t xml:space="preserve">When we compare </w:t>
      </w:r>
      <w:r>
        <w:rPr>
          <w:rFonts w:ascii="Arial" w:hAnsi="Arial" w:cs="Arial"/>
        </w:rPr>
        <w:t>housekeeping genes</w:t>
      </w:r>
      <w:r w:rsidR="00F312D0">
        <w:rPr>
          <w:rFonts w:ascii="Arial" w:hAnsi="Arial" w:cs="Arial"/>
        </w:rPr>
        <w:t xml:space="preserve"> normalization with TPM, also a non-cross-sample normalization, our method performs better in train and test</w:t>
      </w:r>
      <w:r w:rsidR="00872753">
        <w:rPr>
          <w:rFonts w:ascii="Arial" w:hAnsi="Arial" w:cs="Arial"/>
        </w:rPr>
        <w:t xml:space="preserve"> dataset. </w:t>
      </w:r>
      <w:r w:rsidR="00C76601">
        <w:rPr>
          <w:rFonts w:ascii="Arial" w:hAnsi="Arial" w:cs="Arial"/>
        </w:rPr>
        <w:t xml:space="preserve">It may be related </w:t>
      </w:r>
      <w:r w:rsidR="000B3523">
        <w:rPr>
          <w:rFonts w:ascii="Arial" w:hAnsi="Arial" w:cs="Arial"/>
        </w:rPr>
        <w:t>to</w:t>
      </w:r>
      <w:r w:rsidR="00C76601">
        <w:rPr>
          <w:rFonts w:ascii="Arial" w:hAnsi="Arial" w:cs="Arial"/>
        </w:rPr>
        <w:t xml:space="preserve"> the technical effect that can be mitigate when </w:t>
      </w:r>
      <w:r w:rsidR="00AC336C">
        <w:rPr>
          <w:rFonts w:ascii="Arial" w:hAnsi="Arial" w:cs="Arial"/>
        </w:rPr>
        <w:t xml:space="preserve">housekeeping genes </w:t>
      </w:r>
      <w:r w:rsidR="00C76601">
        <w:rPr>
          <w:rFonts w:ascii="Arial" w:hAnsi="Arial" w:cs="Arial"/>
        </w:rPr>
        <w:t xml:space="preserve">are used in normalization. </w:t>
      </w:r>
      <w:commentRangeEnd w:id="103"/>
      <w:r w:rsidR="00A200B2">
        <w:rPr>
          <w:rStyle w:val="CommentReference"/>
        </w:rPr>
        <w:commentReference w:id="103"/>
      </w:r>
      <w:r w:rsidR="00C76601">
        <w:rPr>
          <w:rFonts w:ascii="Arial" w:hAnsi="Arial" w:cs="Arial"/>
        </w:rPr>
        <w:t xml:space="preserve">Since the </w:t>
      </w:r>
      <w:r w:rsidR="000B3523">
        <w:rPr>
          <w:rFonts w:ascii="Arial" w:hAnsi="Arial" w:cs="Arial"/>
        </w:rPr>
        <w:t>t</w:t>
      </w:r>
      <w:r w:rsidR="00C76601">
        <w:rPr>
          <w:rFonts w:ascii="Arial" w:hAnsi="Arial" w:cs="Arial"/>
        </w:rPr>
        <w:t xml:space="preserve">echnical effects </w:t>
      </w:r>
      <w:r w:rsidR="000B3523">
        <w:rPr>
          <w:rFonts w:ascii="Arial" w:hAnsi="Arial" w:cs="Arial"/>
        </w:rPr>
        <w:t>affect the entire sample, using the median ratio as feature can reduce the technical differences between samples. What ca</w:t>
      </w:r>
      <w:r w:rsidR="00B92C50">
        <w:rPr>
          <w:rFonts w:ascii="Arial" w:hAnsi="Arial" w:cs="Arial"/>
        </w:rPr>
        <w:t>n</w:t>
      </w:r>
      <w:r w:rsidR="000B3523">
        <w:rPr>
          <w:rFonts w:ascii="Arial" w:hAnsi="Arial" w:cs="Arial"/>
        </w:rPr>
        <w:t xml:space="preserve"> </w:t>
      </w:r>
      <w:r w:rsidR="000B3523" w:rsidRPr="00B92C50">
        <w:rPr>
          <w:rFonts w:ascii="Arial" w:hAnsi="Arial" w:cs="Arial"/>
        </w:rPr>
        <w:t>be a simple solution for batch effect correction</w:t>
      </w:r>
      <w:r w:rsidR="00B92C50">
        <w:rPr>
          <w:rFonts w:ascii="Arial" w:hAnsi="Arial" w:cs="Arial"/>
        </w:rPr>
        <w:t xml:space="preserve"> for machine learning application</w:t>
      </w:r>
      <w:r w:rsidR="009B3139">
        <w:rPr>
          <w:rFonts w:ascii="Arial" w:hAnsi="Arial" w:cs="Arial"/>
        </w:rPr>
        <w:t>s</w:t>
      </w:r>
      <w:r w:rsidR="00AC336C">
        <w:rPr>
          <w:rFonts w:ascii="Arial" w:hAnsi="Arial" w:cs="Arial"/>
        </w:rPr>
        <w:t>, leading to better</w:t>
      </w:r>
      <w:r w:rsidR="001064B4">
        <w:rPr>
          <w:rFonts w:ascii="Arial" w:hAnsi="Arial" w:cs="Arial"/>
        </w:rPr>
        <w:t xml:space="preserve"> </w:t>
      </w:r>
      <w:commentRangeStart w:id="104"/>
      <w:r w:rsidR="001064B4">
        <w:rPr>
          <w:rFonts w:ascii="Arial" w:hAnsi="Arial" w:cs="Arial"/>
        </w:rPr>
        <w:t>predictors</w:t>
      </w:r>
      <w:commentRangeEnd w:id="104"/>
      <w:r w:rsidR="00B12D20">
        <w:rPr>
          <w:rStyle w:val="CommentReference"/>
        </w:rPr>
        <w:commentReference w:id="104"/>
      </w:r>
      <w:r w:rsidR="001064B4">
        <w:rPr>
          <w:rFonts w:ascii="Arial" w:hAnsi="Arial" w:cs="Arial"/>
        </w:rPr>
        <w:t>.</w:t>
      </w:r>
    </w:p>
    <w:p w14:paraId="0B36BA91" w14:textId="77777777" w:rsidR="00677374" w:rsidRDefault="00677374" w:rsidP="00677374">
      <w:pPr>
        <w:jc w:val="both"/>
        <w:rPr>
          <w:ins w:id="105" w:author="Taborda Ribas, Guilherme" w:date="2024-07-26T17:33:00Z" w16du:dateUtc="2024-07-26T21:33:00Z"/>
          <w:rFonts w:ascii="Segoe UI" w:hAnsi="Segoe UI" w:cs="Segoe UI"/>
          <w:color w:val="222832"/>
          <w:shd w:val="clear" w:color="auto" w:fill="FFFFFF"/>
        </w:rPr>
      </w:pPr>
      <w:ins w:id="106" w:author="Taborda Ribas, Guilherme" w:date="2024-07-26T17:34:00Z" w16du:dateUtc="2024-07-26T21:34:00Z">
        <w:r>
          <w:rPr>
            <w:rFonts w:ascii="Segoe UI" w:hAnsi="Segoe UI" w:cs="Segoe UI"/>
            <w:color w:val="222832"/>
            <w:shd w:val="clear" w:color="auto" w:fill="FFFFFF"/>
          </w:rPr>
          <w:t xml:space="preserve">We investigate the Pearson correlation between the 9 housekeeping genes </w:t>
        </w:r>
      </w:ins>
      <w:ins w:id="107" w:author="Taborda Ribas, Guilherme" w:date="2024-07-26T17:35:00Z" w16du:dateUtc="2024-07-26T21:35:00Z">
        <w:r>
          <w:rPr>
            <w:rFonts w:ascii="Segoe UI" w:hAnsi="Segoe UI" w:cs="Segoe UI"/>
            <w:color w:val="222832"/>
            <w:shd w:val="clear" w:color="auto" w:fill="FFFFFF"/>
          </w:rPr>
          <w:t xml:space="preserve">to verify </w:t>
        </w:r>
      </w:ins>
    </w:p>
    <w:p w14:paraId="1DB4A027" w14:textId="6E0B50D3" w:rsidR="000B3523" w:rsidRPr="006D27D1" w:rsidDel="000B3523" w:rsidRDefault="000B3523" w:rsidP="00CC4BB8">
      <w:pPr>
        <w:jc w:val="both"/>
        <w:rPr>
          <w:del w:id="108" w:author="Taborda Ribas, Guilherme" w:date="2024-04-19T15:17:00Z"/>
          <w:rFonts w:ascii="Arial" w:hAnsi="Arial" w:cs="Arial"/>
        </w:rPr>
      </w:pPr>
    </w:p>
    <w:p w14:paraId="0DAB0E7C" w14:textId="30DDB91D" w:rsidR="00AE58BA" w:rsidRPr="006D27D1" w:rsidRDefault="00AE58BA" w:rsidP="00AE58BA">
      <w:pPr>
        <w:jc w:val="both"/>
        <w:rPr>
          <w:rFonts w:ascii="Arial" w:hAnsi="Arial" w:cs="Arial"/>
          <w:b/>
          <w:bCs/>
          <w:sz w:val="28"/>
          <w:szCs w:val="28"/>
        </w:rPr>
      </w:pPr>
      <w:r w:rsidRPr="006D27D1">
        <w:rPr>
          <w:rFonts w:ascii="Arial" w:hAnsi="Arial" w:cs="Arial"/>
          <w:b/>
          <w:bCs/>
          <w:sz w:val="28"/>
          <w:szCs w:val="28"/>
        </w:rPr>
        <w:t>Discussion</w:t>
      </w:r>
    </w:p>
    <w:p w14:paraId="1E053D7C" w14:textId="48BF1BF1" w:rsidR="001033F3" w:rsidRDefault="004238DF" w:rsidP="004B4F25">
      <w:pPr>
        <w:jc w:val="both"/>
        <w:rPr>
          <w:rFonts w:ascii="Arial" w:hAnsi="Arial" w:cs="Arial"/>
        </w:rPr>
      </w:pPr>
      <w:r>
        <w:rPr>
          <w:rFonts w:ascii="Arial" w:hAnsi="Arial" w:cs="Arial"/>
        </w:rPr>
        <w:t xml:space="preserve">We </w:t>
      </w:r>
      <w:r w:rsidR="00775993">
        <w:rPr>
          <w:rFonts w:ascii="Arial" w:hAnsi="Arial" w:cs="Arial"/>
        </w:rPr>
        <w:t>identif</w:t>
      </w:r>
      <w:r w:rsidR="0073290E">
        <w:rPr>
          <w:rFonts w:ascii="Arial" w:hAnsi="Arial" w:cs="Arial"/>
        </w:rPr>
        <w:t>y</w:t>
      </w:r>
      <w:r w:rsidR="009032D5">
        <w:rPr>
          <w:rFonts w:ascii="Arial" w:hAnsi="Arial" w:cs="Arial"/>
        </w:rPr>
        <w:t xml:space="preserve"> 11</w:t>
      </w:r>
      <w:r w:rsidR="004B4F25">
        <w:rPr>
          <w:rFonts w:ascii="Arial" w:hAnsi="Arial" w:cs="Arial"/>
        </w:rPr>
        <w:t xml:space="preserve"> h</w:t>
      </w:r>
      <w:r w:rsidR="004B4F25" w:rsidRPr="006D27D1">
        <w:rPr>
          <w:rFonts w:ascii="Arial" w:hAnsi="Arial" w:cs="Arial"/>
        </w:rPr>
        <w:t>ousekeeping genes from peripheral blood samples</w:t>
      </w:r>
      <w:r w:rsidR="00BE1EF1">
        <w:rPr>
          <w:rFonts w:ascii="Arial" w:hAnsi="Arial" w:cs="Arial"/>
        </w:rPr>
        <w:t xml:space="preserve"> of</w:t>
      </w:r>
      <w:r w:rsidR="00BE1EF1" w:rsidRPr="006D27D1">
        <w:rPr>
          <w:rFonts w:ascii="Arial" w:hAnsi="Arial" w:cs="Arial"/>
        </w:rPr>
        <w:t xml:space="preserve"> </w:t>
      </w:r>
      <w:r w:rsidR="00BE1EF1">
        <w:rPr>
          <w:rFonts w:ascii="Arial" w:hAnsi="Arial" w:cs="Arial"/>
        </w:rPr>
        <w:t>kidney transplant</w:t>
      </w:r>
      <w:r w:rsidR="00AB3030">
        <w:rPr>
          <w:rFonts w:ascii="Arial" w:hAnsi="Arial" w:cs="Arial"/>
        </w:rPr>
        <w:t xml:space="preserve"> recipients</w:t>
      </w:r>
      <w:r w:rsidR="0065052C">
        <w:rPr>
          <w:rFonts w:ascii="Arial" w:hAnsi="Arial" w:cs="Arial"/>
        </w:rPr>
        <w:t xml:space="preserve"> that </w:t>
      </w:r>
      <w:r w:rsidR="00F5429E">
        <w:rPr>
          <w:rFonts w:ascii="Arial" w:hAnsi="Arial" w:cs="Arial"/>
        </w:rPr>
        <w:t>follow</w:t>
      </w:r>
      <w:r w:rsidR="0065052C">
        <w:rPr>
          <w:rFonts w:ascii="Arial" w:hAnsi="Arial" w:cs="Arial"/>
        </w:rPr>
        <w:t xml:space="preserve"> standard definitions of this category of genes </w:t>
      </w:r>
      <w:r w:rsidR="00441789">
        <w:rPr>
          <w:rFonts w:ascii="Arial" w:hAnsi="Arial" w:cs="Arial"/>
        </w:rPr>
        <w:t>(</w:t>
      </w:r>
      <w:r w:rsidR="00441789" w:rsidRPr="00441789">
        <w:rPr>
          <w:rFonts w:ascii="Arial" w:hAnsi="Arial" w:cs="Arial"/>
        </w:rPr>
        <w:t>PMC9312424</w:t>
      </w:r>
      <w:r w:rsidR="00441789">
        <w:rPr>
          <w:rFonts w:ascii="Arial" w:hAnsi="Arial" w:cs="Arial"/>
        </w:rPr>
        <w:t xml:space="preserve">). </w:t>
      </w:r>
      <w:r w:rsidR="00F5429E">
        <w:rPr>
          <w:rFonts w:ascii="Arial" w:hAnsi="Arial" w:cs="Arial"/>
        </w:rPr>
        <w:t xml:space="preserve">For different time points and </w:t>
      </w:r>
      <w:r w:rsidR="00A200B2">
        <w:rPr>
          <w:rFonts w:ascii="Arial" w:hAnsi="Arial" w:cs="Arial"/>
        </w:rPr>
        <w:t xml:space="preserve">clinical </w:t>
      </w:r>
      <w:r w:rsidR="00F5429E">
        <w:rPr>
          <w:rFonts w:ascii="Arial" w:hAnsi="Arial" w:cs="Arial"/>
        </w:rPr>
        <w:t>conditions, they present low coefficient of variance</w:t>
      </w:r>
      <w:r w:rsidR="00A200B2">
        <w:rPr>
          <w:rFonts w:ascii="Arial" w:hAnsi="Arial" w:cs="Arial"/>
        </w:rPr>
        <w:t xml:space="preserve">, </w:t>
      </w:r>
      <w:r w:rsidR="00F5429E">
        <w:rPr>
          <w:rFonts w:ascii="Arial" w:hAnsi="Arial" w:cs="Arial"/>
        </w:rPr>
        <w:t>high stability</w:t>
      </w:r>
      <w:r w:rsidR="00A200B2">
        <w:rPr>
          <w:rFonts w:ascii="Arial" w:hAnsi="Arial" w:cs="Arial"/>
        </w:rPr>
        <w:t xml:space="preserve">, </w:t>
      </w:r>
      <w:r w:rsidR="00F5429E">
        <w:rPr>
          <w:rFonts w:ascii="Arial" w:hAnsi="Arial" w:cs="Arial"/>
        </w:rPr>
        <w:t xml:space="preserve">are highly expressed, participate in important cellular maintenance processes and are conservate in vertebrate’s species. </w:t>
      </w:r>
      <w:r w:rsidR="0065052C" w:rsidRPr="00775993">
        <w:rPr>
          <w:rFonts w:ascii="Arial" w:hAnsi="Arial" w:cs="Arial"/>
        </w:rPr>
        <w:t xml:space="preserve">More </w:t>
      </w:r>
      <w:r w:rsidR="00775993" w:rsidRPr="00775993">
        <w:rPr>
          <w:rFonts w:ascii="Arial" w:hAnsi="Arial" w:cs="Arial"/>
          <w:rPrChange w:id="109" w:author="Taborda Ribas, Guilherme" w:date="2024-04-19T15:43:00Z">
            <w:rPr>
              <w:rFonts w:ascii="Arial" w:hAnsi="Arial" w:cs="Arial"/>
              <w:color w:val="FF0000"/>
            </w:rPr>
          </w:rPrChange>
        </w:rPr>
        <w:t>importantly</w:t>
      </w:r>
      <w:r w:rsidR="0065052C" w:rsidRPr="00775993">
        <w:rPr>
          <w:rFonts w:ascii="Arial" w:hAnsi="Arial" w:cs="Arial"/>
        </w:rPr>
        <w:t>, by identifying these genes with our method, we overc</w:t>
      </w:r>
      <w:r w:rsidR="00A200B2">
        <w:rPr>
          <w:rFonts w:ascii="Arial" w:hAnsi="Arial" w:cs="Arial"/>
        </w:rPr>
        <w:t>a</w:t>
      </w:r>
      <w:r w:rsidR="0065052C" w:rsidRPr="00775993">
        <w:rPr>
          <w:rFonts w:ascii="Arial" w:hAnsi="Arial" w:cs="Arial"/>
        </w:rPr>
        <w:t>me the</w:t>
      </w:r>
      <w:r w:rsidR="00775993" w:rsidRPr="00775993">
        <w:rPr>
          <w:rFonts w:ascii="Arial" w:hAnsi="Arial" w:cs="Arial"/>
          <w:rPrChange w:id="110" w:author="Taborda Ribas, Guilherme" w:date="2024-04-19T15:43:00Z">
            <w:rPr>
              <w:rFonts w:ascii="Arial" w:hAnsi="Arial" w:cs="Arial"/>
              <w:color w:val="FF0000"/>
            </w:rPr>
          </w:rPrChange>
        </w:rPr>
        <w:t xml:space="preserve"> data leakage pitfall present in cross-samples normalizations like MRN and TMM</w:t>
      </w:r>
      <w:r w:rsidR="00F5429E">
        <w:rPr>
          <w:rFonts w:ascii="Arial" w:hAnsi="Arial" w:cs="Arial"/>
        </w:rPr>
        <w:t xml:space="preserve">, what can give an </w:t>
      </w:r>
      <w:r w:rsidR="00F5429E" w:rsidRPr="00F5429E">
        <w:rPr>
          <w:rFonts w:ascii="Arial" w:hAnsi="Arial" w:cs="Arial"/>
        </w:rPr>
        <w:t>overoptimistic result (PMC10499856)</w:t>
      </w:r>
      <w:r w:rsidR="00F5429E">
        <w:rPr>
          <w:rFonts w:ascii="Arial" w:hAnsi="Arial" w:cs="Arial"/>
        </w:rPr>
        <w:t>.</w:t>
      </w:r>
      <w:r w:rsidR="00775993" w:rsidRPr="00775993">
        <w:rPr>
          <w:rFonts w:ascii="Arial" w:hAnsi="Arial" w:cs="Arial"/>
          <w:rPrChange w:id="111" w:author="Taborda Ribas, Guilherme" w:date="2024-04-19T15:43:00Z">
            <w:rPr>
              <w:rFonts w:ascii="Arial" w:hAnsi="Arial" w:cs="Arial"/>
              <w:color w:val="FF0000"/>
            </w:rPr>
          </w:rPrChange>
        </w:rPr>
        <w:t xml:space="preserve"> </w:t>
      </w:r>
      <w:r w:rsidR="00A200B2">
        <w:rPr>
          <w:rFonts w:ascii="Arial" w:hAnsi="Arial" w:cs="Arial"/>
        </w:rPr>
        <w:t>Additionally, we mitigate</w:t>
      </w:r>
      <w:r w:rsidR="00775993" w:rsidRPr="00775993">
        <w:rPr>
          <w:rFonts w:ascii="Arial" w:hAnsi="Arial" w:cs="Arial"/>
          <w:rPrChange w:id="112" w:author="Taborda Ribas, Guilherme" w:date="2024-04-19T15:43:00Z">
            <w:rPr>
              <w:rFonts w:ascii="Arial" w:hAnsi="Arial" w:cs="Arial"/>
              <w:color w:val="FF0000"/>
            </w:rPr>
          </w:rPrChange>
        </w:rPr>
        <w:t xml:space="preserve"> the technical differences between samples which are not considered when TPM normalization is applied (PMC8220791)</w:t>
      </w:r>
      <w:r w:rsidR="00F5429E">
        <w:rPr>
          <w:rFonts w:ascii="Arial" w:hAnsi="Arial" w:cs="Arial"/>
        </w:rPr>
        <w:t>.</w:t>
      </w:r>
      <w:r w:rsidR="00F5429E">
        <w:rPr>
          <w:rFonts w:ascii="Arial" w:hAnsi="Arial" w:cs="Arial"/>
          <w:color w:val="FF0000"/>
        </w:rPr>
        <w:t xml:space="preserve"> </w:t>
      </w:r>
    </w:p>
    <w:p w14:paraId="06F79718" w14:textId="2392C8FE" w:rsidR="002F3E29" w:rsidRDefault="000B252E" w:rsidP="004B4F25">
      <w:pPr>
        <w:jc w:val="both"/>
        <w:rPr>
          <w:rFonts w:ascii="Arial" w:hAnsi="Arial" w:cs="Arial"/>
        </w:rPr>
      </w:pPr>
      <w:r w:rsidRPr="00C7734C">
        <w:rPr>
          <w:rFonts w:ascii="Arial" w:hAnsi="Arial" w:cs="Arial"/>
        </w:rPr>
        <w:t xml:space="preserve">Previous studies </w:t>
      </w:r>
      <w:r>
        <w:rPr>
          <w:rFonts w:ascii="Arial" w:hAnsi="Arial" w:cs="Arial"/>
        </w:rPr>
        <w:t xml:space="preserve">based </w:t>
      </w:r>
      <w:r w:rsidR="00AB3030">
        <w:rPr>
          <w:rFonts w:ascii="Arial" w:hAnsi="Arial" w:cs="Arial"/>
        </w:rPr>
        <w:t>on</w:t>
      </w:r>
      <w:r w:rsidR="00A200B2">
        <w:rPr>
          <w:rFonts w:ascii="Arial" w:hAnsi="Arial" w:cs="Arial"/>
        </w:rPr>
        <w:t xml:space="preserve"> the transcriptional profile of</w:t>
      </w:r>
      <w:r>
        <w:rPr>
          <w:rFonts w:ascii="Arial" w:hAnsi="Arial" w:cs="Arial"/>
        </w:rPr>
        <w:t xml:space="preserve"> tissue biops</w:t>
      </w:r>
      <w:r w:rsidR="00A200B2">
        <w:rPr>
          <w:rFonts w:ascii="Arial" w:hAnsi="Arial" w:cs="Arial"/>
        </w:rPr>
        <w:t>ies</w:t>
      </w:r>
      <w:r>
        <w:rPr>
          <w:rFonts w:ascii="Arial" w:hAnsi="Arial" w:cs="Arial"/>
        </w:rPr>
        <w:t xml:space="preserve"> </w:t>
      </w:r>
      <w:r w:rsidR="0004115C">
        <w:rPr>
          <w:rFonts w:ascii="Arial" w:hAnsi="Arial" w:cs="Arial"/>
        </w:rPr>
        <w:t xml:space="preserve">also </w:t>
      </w:r>
      <w:r w:rsidRPr="00C7734C">
        <w:rPr>
          <w:rFonts w:ascii="Arial" w:hAnsi="Arial" w:cs="Arial"/>
        </w:rPr>
        <w:t xml:space="preserve">showed that </w:t>
      </w:r>
      <w:r w:rsidR="00AB3030">
        <w:rPr>
          <w:rFonts w:ascii="Arial" w:hAnsi="Arial" w:cs="Arial"/>
        </w:rPr>
        <w:t>extensively used</w:t>
      </w:r>
      <w:r w:rsidR="00AB3030" w:rsidRPr="00C7734C">
        <w:rPr>
          <w:rFonts w:ascii="Arial" w:hAnsi="Arial" w:cs="Arial"/>
        </w:rPr>
        <w:t xml:space="preserve"> </w:t>
      </w:r>
      <w:r w:rsidR="005C2903">
        <w:rPr>
          <w:rFonts w:ascii="Arial" w:hAnsi="Arial" w:cs="Arial"/>
        </w:rPr>
        <w:t>h</w:t>
      </w:r>
      <w:r w:rsidR="005C2903" w:rsidRPr="006D27D1">
        <w:rPr>
          <w:rFonts w:ascii="Arial" w:hAnsi="Arial" w:cs="Arial"/>
        </w:rPr>
        <w:t xml:space="preserve">ousekeeping </w:t>
      </w:r>
      <w:r w:rsidR="00990982" w:rsidRPr="006D27D1">
        <w:rPr>
          <w:rFonts w:ascii="Arial" w:hAnsi="Arial" w:cs="Arial"/>
        </w:rPr>
        <w:t xml:space="preserve">genes </w:t>
      </w:r>
      <w:r w:rsidR="00990982" w:rsidRPr="00C7734C">
        <w:rPr>
          <w:rFonts w:ascii="Arial" w:hAnsi="Arial" w:cs="Arial"/>
        </w:rPr>
        <w:t>such</w:t>
      </w:r>
      <w:r w:rsidR="00AB3030">
        <w:rPr>
          <w:rFonts w:ascii="Arial" w:hAnsi="Arial" w:cs="Arial"/>
        </w:rPr>
        <w:t xml:space="preserve"> as</w:t>
      </w:r>
      <w:r w:rsidR="00AB3030" w:rsidRPr="00C7734C">
        <w:rPr>
          <w:rFonts w:ascii="Arial" w:hAnsi="Arial" w:cs="Arial"/>
        </w:rPr>
        <w:t xml:space="preserve"> </w:t>
      </w:r>
      <w:r w:rsidRPr="0019400E">
        <w:rPr>
          <w:rFonts w:ascii="Arial" w:hAnsi="Arial" w:cs="Arial"/>
          <w:i/>
          <w:iCs/>
        </w:rPr>
        <w:t>GAPDH</w:t>
      </w:r>
      <w:r w:rsidRPr="00C7734C">
        <w:rPr>
          <w:rFonts w:ascii="Arial" w:hAnsi="Arial" w:cs="Arial"/>
        </w:rPr>
        <w:t xml:space="preserve">, </w:t>
      </w:r>
      <w:r w:rsidRPr="0019400E">
        <w:rPr>
          <w:rFonts w:ascii="Arial" w:hAnsi="Arial" w:cs="Arial"/>
          <w:i/>
          <w:iCs/>
        </w:rPr>
        <w:t>B2M</w:t>
      </w:r>
      <w:r w:rsidRPr="00C7734C">
        <w:rPr>
          <w:rFonts w:ascii="Arial" w:hAnsi="Arial" w:cs="Arial"/>
        </w:rPr>
        <w:t xml:space="preserve">, </w:t>
      </w:r>
      <w:r w:rsidRPr="0019400E">
        <w:rPr>
          <w:rFonts w:ascii="Arial" w:hAnsi="Arial" w:cs="Arial"/>
          <w:i/>
          <w:iCs/>
        </w:rPr>
        <w:t>RER1</w:t>
      </w:r>
      <w:r w:rsidRPr="00C7734C">
        <w:rPr>
          <w:rFonts w:ascii="Arial" w:hAnsi="Arial" w:cs="Arial"/>
        </w:rPr>
        <w:t xml:space="preserve">, </w:t>
      </w:r>
      <w:r w:rsidRPr="0019400E">
        <w:rPr>
          <w:rFonts w:ascii="Arial" w:hAnsi="Arial" w:cs="Arial"/>
          <w:i/>
          <w:iCs/>
        </w:rPr>
        <w:t>RPL13</w:t>
      </w:r>
      <w:r w:rsidRPr="00C7734C">
        <w:rPr>
          <w:rFonts w:ascii="Arial" w:hAnsi="Arial" w:cs="Arial"/>
        </w:rPr>
        <w:t xml:space="preserve">, </w:t>
      </w:r>
      <w:r w:rsidRPr="0019400E">
        <w:rPr>
          <w:rFonts w:ascii="Arial" w:hAnsi="Arial" w:cs="Arial"/>
          <w:i/>
          <w:iCs/>
        </w:rPr>
        <w:t>TUBA1A</w:t>
      </w:r>
      <w:r w:rsidRPr="00C7734C">
        <w:rPr>
          <w:rFonts w:ascii="Arial" w:hAnsi="Arial" w:cs="Arial"/>
        </w:rPr>
        <w:t xml:space="preserve">, </w:t>
      </w:r>
      <w:r w:rsidRPr="0019400E">
        <w:rPr>
          <w:rFonts w:ascii="Arial" w:hAnsi="Arial" w:cs="Arial"/>
          <w:i/>
          <w:iCs/>
        </w:rPr>
        <w:t>TBP</w:t>
      </w:r>
      <w:r w:rsidRPr="00C7734C">
        <w:rPr>
          <w:rFonts w:ascii="Arial" w:hAnsi="Arial" w:cs="Arial"/>
        </w:rPr>
        <w:t xml:space="preserve"> and </w:t>
      </w:r>
      <w:r w:rsidRPr="0019400E">
        <w:rPr>
          <w:rFonts w:ascii="Arial" w:hAnsi="Arial" w:cs="Arial"/>
          <w:i/>
          <w:iCs/>
        </w:rPr>
        <w:t>ACTG1</w:t>
      </w:r>
      <w:r w:rsidRPr="00C7734C">
        <w:rPr>
          <w:rFonts w:ascii="Arial" w:hAnsi="Arial" w:cs="Arial"/>
        </w:rPr>
        <w:t xml:space="preserve"> are </w:t>
      </w:r>
      <w:commentRangeStart w:id="113"/>
      <w:commentRangeStart w:id="114"/>
      <w:r w:rsidRPr="00C7734C">
        <w:rPr>
          <w:rFonts w:ascii="Arial" w:hAnsi="Arial" w:cs="Arial"/>
        </w:rPr>
        <w:t xml:space="preserve">not good </w:t>
      </w:r>
      <w:commentRangeEnd w:id="113"/>
      <w:r w:rsidR="00AB3030">
        <w:rPr>
          <w:rStyle w:val="CommentReference"/>
        </w:rPr>
        <w:commentReference w:id="113"/>
      </w:r>
      <w:commentRangeEnd w:id="114"/>
      <w:r w:rsidR="00EA125D">
        <w:rPr>
          <w:rStyle w:val="CommentReference"/>
        </w:rPr>
        <w:commentReference w:id="114"/>
      </w:r>
      <w:r w:rsidRPr="00C7734C">
        <w:rPr>
          <w:rFonts w:ascii="Arial" w:hAnsi="Arial" w:cs="Arial"/>
        </w:rPr>
        <w:t>references for kidney transplantation patients</w:t>
      </w:r>
      <w:r w:rsidR="00C85F8C">
        <w:rPr>
          <w:rFonts w:ascii="Arial" w:hAnsi="Arial" w:cs="Arial"/>
        </w:rPr>
        <w:t xml:space="preserve"> (</w:t>
      </w:r>
      <w:r w:rsidR="00C85F8C" w:rsidRPr="00C7734C">
        <w:rPr>
          <w:rFonts w:ascii="Arial" w:hAnsi="Arial" w:cs="Arial"/>
        </w:rPr>
        <w:t>PMC6580566</w:t>
      </w:r>
      <w:r w:rsidR="00C85F8C">
        <w:rPr>
          <w:rFonts w:ascii="Arial" w:hAnsi="Arial" w:cs="Arial"/>
        </w:rPr>
        <w:t>)</w:t>
      </w:r>
      <w:r>
        <w:rPr>
          <w:rFonts w:ascii="Arial" w:hAnsi="Arial" w:cs="Arial"/>
        </w:rPr>
        <w:t xml:space="preserve"> </w:t>
      </w:r>
      <w:r w:rsidR="00C85F8C">
        <w:rPr>
          <w:rFonts w:ascii="Arial" w:hAnsi="Arial" w:cs="Arial"/>
        </w:rPr>
        <w:t xml:space="preserve">as well as in other kidney conditions </w:t>
      </w:r>
      <w:r w:rsidRPr="00C7734C">
        <w:rPr>
          <w:rFonts w:ascii="Arial" w:hAnsi="Arial" w:cs="Arial"/>
        </w:rPr>
        <w:t>(PMC8659319).</w:t>
      </w:r>
      <w:r w:rsidR="002326F1">
        <w:rPr>
          <w:rFonts w:ascii="Arial" w:hAnsi="Arial" w:cs="Arial"/>
        </w:rPr>
        <w:t xml:space="preserve"> </w:t>
      </w:r>
      <w:r w:rsidR="005C2903">
        <w:rPr>
          <w:rFonts w:ascii="Arial" w:hAnsi="Arial" w:cs="Arial"/>
        </w:rPr>
        <w:t>These genes commonly used as housekeeping genes</w:t>
      </w:r>
      <w:r w:rsidR="002326F1">
        <w:rPr>
          <w:rFonts w:ascii="Arial" w:hAnsi="Arial" w:cs="Arial"/>
        </w:rPr>
        <w:t xml:space="preserve"> have high coefficient of variation </w:t>
      </w:r>
      <w:r w:rsidR="00EA125D">
        <w:rPr>
          <w:rFonts w:ascii="Arial" w:hAnsi="Arial" w:cs="Arial"/>
        </w:rPr>
        <w:t xml:space="preserve">and low stability </w:t>
      </w:r>
      <w:r w:rsidR="002326F1">
        <w:rPr>
          <w:rFonts w:ascii="Arial" w:hAnsi="Arial" w:cs="Arial"/>
        </w:rPr>
        <w:t xml:space="preserve">in different </w:t>
      </w:r>
      <w:commentRangeStart w:id="115"/>
      <w:r w:rsidR="002326F1">
        <w:rPr>
          <w:rFonts w:ascii="Arial" w:hAnsi="Arial" w:cs="Arial"/>
        </w:rPr>
        <w:t>conditions</w:t>
      </w:r>
      <w:commentRangeEnd w:id="115"/>
      <w:r w:rsidR="009D3842">
        <w:rPr>
          <w:rStyle w:val="CommentReference"/>
        </w:rPr>
        <w:commentReference w:id="115"/>
      </w:r>
      <w:r w:rsidR="002326F1">
        <w:rPr>
          <w:rFonts w:ascii="Arial" w:hAnsi="Arial" w:cs="Arial"/>
        </w:rPr>
        <w:t>.</w:t>
      </w:r>
      <w:r>
        <w:rPr>
          <w:rFonts w:ascii="Arial" w:hAnsi="Arial" w:cs="Arial"/>
        </w:rPr>
        <w:t xml:space="preserve"> </w:t>
      </w:r>
      <w:r w:rsidR="00AB3030">
        <w:rPr>
          <w:rFonts w:ascii="Arial" w:hAnsi="Arial" w:cs="Arial"/>
        </w:rPr>
        <w:t xml:space="preserve">However, </w:t>
      </w:r>
      <w:r w:rsidR="003E0CE0">
        <w:rPr>
          <w:rFonts w:ascii="Arial" w:hAnsi="Arial" w:cs="Arial"/>
        </w:rPr>
        <w:t xml:space="preserve">there </w:t>
      </w:r>
      <w:r w:rsidR="002A62EC">
        <w:rPr>
          <w:rFonts w:ascii="Arial" w:hAnsi="Arial" w:cs="Arial"/>
        </w:rPr>
        <w:t>has been</w:t>
      </w:r>
      <w:r w:rsidR="003E0CE0">
        <w:rPr>
          <w:rFonts w:ascii="Arial" w:hAnsi="Arial" w:cs="Arial"/>
        </w:rPr>
        <w:t xml:space="preserve"> no</w:t>
      </w:r>
      <w:r>
        <w:rPr>
          <w:rFonts w:ascii="Arial" w:hAnsi="Arial" w:cs="Arial"/>
        </w:rPr>
        <w:t xml:space="preserve"> study until now defin</w:t>
      </w:r>
      <w:r w:rsidR="00263387">
        <w:rPr>
          <w:rFonts w:ascii="Arial" w:hAnsi="Arial" w:cs="Arial"/>
        </w:rPr>
        <w:t>ing</w:t>
      </w:r>
      <w:r>
        <w:rPr>
          <w:rFonts w:ascii="Arial" w:hAnsi="Arial" w:cs="Arial"/>
        </w:rPr>
        <w:t xml:space="preserve"> housekeeping genes in peripheral blood for this </w:t>
      </w:r>
      <w:r w:rsidR="006625D0">
        <w:rPr>
          <w:rFonts w:ascii="Arial" w:hAnsi="Arial" w:cs="Arial"/>
        </w:rPr>
        <w:t>population or</w:t>
      </w:r>
      <w:r w:rsidR="009032D5">
        <w:rPr>
          <w:rFonts w:ascii="Arial" w:hAnsi="Arial" w:cs="Arial"/>
        </w:rPr>
        <w:t xml:space="preserve"> confirm</w:t>
      </w:r>
      <w:r w:rsidR="00263387">
        <w:rPr>
          <w:rFonts w:ascii="Arial" w:hAnsi="Arial" w:cs="Arial"/>
        </w:rPr>
        <w:t>ing</w:t>
      </w:r>
      <w:r w:rsidR="009032D5">
        <w:rPr>
          <w:rFonts w:ascii="Arial" w:hAnsi="Arial" w:cs="Arial"/>
        </w:rPr>
        <w:t xml:space="preserve"> that usual </w:t>
      </w:r>
      <w:r w:rsidR="003B25FD">
        <w:rPr>
          <w:rFonts w:ascii="Arial" w:hAnsi="Arial" w:cs="Arial"/>
        </w:rPr>
        <w:t xml:space="preserve">housekeeping genes </w:t>
      </w:r>
      <w:r w:rsidR="003C1C6B">
        <w:rPr>
          <w:rFonts w:ascii="Arial" w:hAnsi="Arial" w:cs="Arial"/>
        </w:rPr>
        <w:t>have a high expression variation in different time</w:t>
      </w:r>
      <w:ins w:id="116" w:author="De Jesus Borges, Thiago" w:date="2024-04-25T11:56:00Z">
        <w:r w:rsidR="00A200B2">
          <w:rPr>
            <w:rFonts w:ascii="Arial" w:hAnsi="Arial" w:cs="Arial"/>
          </w:rPr>
          <w:t xml:space="preserve"> </w:t>
        </w:r>
      </w:ins>
      <w:r w:rsidR="003C1C6B">
        <w:rPr>
          <w:rFonts w:ascii="Arial" w:hAnsi="Arial" w:cs="Arial"/>
        </w:rPr>
        <w:t>points or in distinct</w:t>
      </w:r>
      <w:r w:rsidR="00A200B2">
        <w:rPr>
          <w:rFonts w:ascii="Arial" w:hAnsi="Arial" w:cs="Arial"/>
        </w:rPr>
        <w:t xml:space="preserve"> clinical</w:t>
      </w:r>
      <w:r w:rsidR="003C1C6B">
        <w:rPr>
          <w:rFonts w:ascii="Arial" w:hAnsi="Arial" w:cs="Arial"/>
        </w:rPr>
        <w:t xml:space="preserve"> outcomes (</w:t>
      </w:r>
      <w:r w:rsidR="00D5364C">
        <w:rPr>
          <w:rFonts w:ascii="Arial" w:hAnsi="Arial" w:cs="Arial"/>
        </w:rPr>
        <w:t xml:space="preserve">e.g. </w:t>
      </w:r>
      <w:r w:rsidR="003C1C6B">
        <w:rPr>
          <w:rFonts w:ascii="Arial" w:hAnsi="Arial" w:cs="Arial"/>
        </w:rPr>
        <w:t>rejection or non-rejection)</w:t>
      </w:r>
      <w:r>
        <w:rPr>
          <w:rFonts w:ascii="Arial" w:hAnsi="Arial" w:cs="Arial"/>
        </w:rPr>
        <w:t>.</w:t>
      </w:r>
      <w:r w:rsidR="00AB3030">
        <w:rPr>
          <w:rFonts w:ascii="Arial" w:hAnsi="Arial" w:cs="Arial"/>
        </w:rPr>
        <w:t xml:space="preserve"> Utilizing </w:t>
      </w:r>
      <w:r w:rsidR="005C2903">
        <w:rPr>
          <w:rFonts w:ascii="Arial" w:hAnsi="Arial" w:cs="Arial"/>
        </w:rPr>
        <w:t>h</w:t>
      </w:r>
      <w:r w:rsidR="005C2903" w:rsidRPr="006D27D1">
        <w:rPr>
          <w:rFonts w:ascii="Arial" w:hAnsi="Arial" w:cs="Arial"/>
        </w:rPr>
        <w:t>ousekeeping genes</w:t>
      </w:r>
      <w:r w:rsidR="00AB3030">
        <w:rPr>
          <w:rFonts w:ascii="Arial" w:hAnsi="Arial" w:cs="Arial"/>
        </w:rPr>
        <w:t xml:space="preserve"> with a high CV may lead to erroneous normalization and consequently would affect a study's results</w:t>
      </w:r>
      <w:r w:rsidR="00954F21">
        <w:rPr>
          <w:rFonts w:ascii="Arial" w:hAnsi="Arial" w:cs="Arial"/>
        </w:rPr>
        <w:t xml:space="preserve"> and conclusions</w:t>
      </w:r>
      <w:r w:rsidR="00AB3030">
        <w:rPr>
          <w:rFonts w:ascii="Arial" w:hAnsi="Arial" w:cs="Arial"/>
        </w:rPr>
        <w:t>.</w:t>
      </w:r>
      <w:r w:rsidR="00990982">
        <w:rPr>
          <w:rFonts w:ascii="Arial" w:hAnsi="Arial" w:cs="Arial"/>
        </w:rPr>
        <w:t xml:space="preserve"> </w:t>
      </w:r>
      <w:r w:rsidR="00954F21">
        <w:rPr>
          <w:rFonts w:ascii="Arial" w:hAnsi="Arial" w:cs="Arial"/>
        </w:rPr>
        <w:t>A refined</w:t>
      </w:r>
      <w:r w:rsidR="00990982">
        <w:rPr>
          <w:rFonts w:ascii="Arial" w:hAnsi="Arial" w:cs="Arial"/>
        </w:rPr>
        <w:t xml:space="preserve"> normalization</w:t>
      </w:r>
      <w:r w:rsidR="00F50B11">
        <w:rPr>
          <w:rFonts w:ascii="Arial" w:hAnsi="Arial" w:cs="Arial"/>
        </w:rPr>
        <w:t xml:space="preserve"> method</w:t>
      </w:r>
      <w:r w:rsidR="00990982">
        <w:rPr>
          <w:rFonts w:ascii="Arial" w:hAnsi="Arial" w:cs="Arial"/>
        </w:rPr>
        <w:t xml:space="preserve"> is </w:t>
      </w:r>
      <w:r w:rsidR="005A4B2F">
        <w:rPr>
          <w:rFonts w:ascii="Arial" w:hAnsi="Arial" w:cs="Arial"/>
        </w:rPr>
        <w:t>essential to</w:t>
      </w:r>
      <w:r w:rsidR="005C2903">
        <w:rPr>
          <w:rFonts w:ascii="Arial" w:hAnsi="Arial" w:cs="Arial"/>
        </w:rPr>
        <w:t xml:space="preserve"> create</w:t>
      </w:r>
      <w:r w:rsidR="005A4B2F">
        <w:rPr>
          <w:rFonts w:ascii="Arial" w:hAnsi="Arial" w:cs="Arial"/>
        </w:rPr>
        <w:t xml:space="preserve"> machine learning </w:t>
      </w:r>
      <w:r w:rsidR="00F50B11">
        <w:rPr>
          <w:rFonts w:ascii="Arial" w:hAnsi="Arial" w:cs="Arial"/>
        </w:rPr>
        <w:t>models</w:t>
      </w:r>
      <w:r w:rsidR="005A4B2F">
        <w:rPr>
          <w:rFonts w:ascii="Arial" w:hAnsi="Arial" w:cs="Arial"/>
        </w:rPr>
        <w:t xml:space="preserve"> to</w:t>
      </w:r>
      <w:r w:rsidR="005C2903">
        <w:rPr>
          <w:rFonts w:ascii="Arial" w:hAnsi="Arial" w:cs="Arial"/>
        </w:rPr>
        <w:t xml:space="preserve"> predict rejection response from peripheral blood transcriptomics</w:t>
      </w:r>
      <w:r w:rsidR="005A4B2F">
        <w:rPr>
          <w:rFonts w:ascii="Arial" w:hAnsi="Arial" w:cs="Arial"/>
        </w:rPr>
        <w:t xml:space="preserve"> with high specificity and sensitivity. Th</w:t>
      </w:r>
      <w:r w:rsidR="00F50B11">
        <w:rPr>
          <w:rFonts w:ascii="Arial" w:hAnsi="Arial" w:cs="Arial"/>
        </w:rPr>
        <w:t>e</w:t>
      </w:r>
      <w:r w:rsidR="005A4B2F">
        <w:rPr>
          <w:rFonts w:ascii="Arial" w:hAnsi="Arial" w:cs="Arial"/>
        </w:rPr>
        <w:t>s</w:t>
      </w:r>
      <w:r w:rsidR="00F50B11">
        <w:rPr>
          <w:rFonts w:ascii="Arial" w:hAnsi="Arial" w:cs="Arial"/>
        </w:rPr>
        <w:t xml:space="preserve">e </w:t>
      </w:r>
      <w:commentRangeStart w:id="117"/>
      <w:r w:rsidR="00F50B11">
        <w:rPr>
          <w:rFonts w:ascii="Arial" w:hAnsi="Arial" w:cs="Arial"/>
        </w:rPr>
        <w:t>predictors</w:t>
      </w:r>
      <w:r w:rsidR="005A4B2F">
        <w:rPr>
          <w:rFonts w:ascii="Arial" w:hAnsi="Arial" w:cs="Arial"/>
        </w:rPr>
        <w:t xml:space="preserve"> can lead to minimal evasive diagnostics in liquid biopsy, </w:t>
      </w:r>
      <w:r w:rsidR="00F50B11">
        <w:rPr>
          <w:rFonts w:ascii="Arial" w:hAnsi="Arial" w:cs="Arial"/>
        </w:rPr>
        <w:t>such as peripheral blood, improving the precision and personalized medicine providing earlier diagnosis and continuous monitoring with a low cost to the patients (</w:t>
      </w:r>
      <w:r w:rsidR="00F50B11" w:rsidRPr="00F50B11">
        <w:rPr>
          <w:rFonts w:ascii="Arial" w:hAnsi="Arial" w:cs="Arial"/>
        </w:rPr>
        <w:t>PMC10379367</w:t>
      </w:r>
      <w:r w:rsidR="00F50B11">
        <w:rPr>
          <w:rFonts w:ascii="Arial" w:hAnsi="Arial" w:cs="Arial"/>
        </w:rPr>
        <w:t xml:space="preserve"> </w:t>
      </w:r>
      <w:r w:rsidR="00F50B11" w:rsidRPr="00F50B11">
        <w:rPr>
          <w:rFonts w:ascii="Arial" w:hAnsi="Arial" w:cs="Arial"/>
        </w:rPr>
        <w:t>PMC9922467</w:t>
      </w:r>
      <w:r w:rsidR="00F50B11">
        <w:rPr>
          <w:rFonts w:ascii="Arial" w:hAnsi="Arial" w:cs="Arial"/>
        </w:rPr>
        <w:t xml:space="preserve"> </w:t>
      </w:r>
      <w:r w:rsidR="00F50B11" w:rsidRPr="00F50B11">
        <w:rPr>
          <w:rFonts w:ascii="Arial" w:hAnsi="Arial" w:cs="Arial"/>
        </w:rPr>
        <w:t>PMC10466971</w:t>
      </w:r>
      <w:r w:rsidR="00F50B11">
        <w:rPr>
          <w:rFonts w:ascii="Arial" w:hAnsi="Arial" w:cs="Arial"/>
        </w:rPr>
        <w:t xml:space="preserve"> </w:t>
      </w:r>
      <w:r w:rsidR="00F50B11" w:rsidRPr="00F50B11">
        <w:rPr>
          <w:rFonts w:ascii="Arial" w:hAnsi="Arial" w:cs="Arial"/>
        </w:rPr>
        <w:t>https://doi.org/10.1186/s12943-022-01543-7</w:t>
      </w:r>
      <w:r w:rsidR="00F50B11">
        <w:rPr>
          <w:rFonts w:ascii="Arial" w:hAnsi="Arial" w:cs="Arial"/>
        </w:rPr>
        <w:t>).</w:t>
      </w:r>
      <w:commentRangeEnd w:id="117"/>
      <w:r w:rsidR="00954F21">
        <w:rPr>
          <w:rStyle w:val="CommentReference"/>
        </w:rPr>
        <w:commentReference w:id="117"/>
      </w:r>
    </w:p>
    <w:p w14:paraId="3D8E377F" w14:textId="4EDD69F5" w:rsidR="00AB3030" w:rsidRDefault="00AB3030" w:rsidP="002F3E29">
      <w:pPr>
        <w:jc w:val="both"/>
        <w:rPr>
          <w:rFonts w:ascii="Arial" w:hAnsi="Arial" w:cs="Arial"/>
        </w:rPr>
      </w:pPr>
      <w:r>
        <w:rPr>
          <w:rFonts w:ascii="Arial" w:hAnsi="Arial" w:cs="Arial"/>
        </w:rPr>
        <w:t>Our methodology mine</w:t>
      </w:r>
      <w:r w:rsidR="0004115C">
        <w:rPr>
          <w:rFonts w:ascii="Arial" w:hAnsi="Arial" w:cs="Arial"/>
        </w:rPr>
        <w:t xml:space="preserve"> </w:t>
      </w:r>
      <w:r w:rsidR="003E0CE0">
        <w:rPr>
          <w:rFonts w:ascii="Arial" w:hAnsi="Arial" w:cs="Arial"/>
        </w:rPr>
        <w:t>reference genes in</w:t>
      </w:r>
      <w:r w:rsidR="00AF7FA5">
        <w:rPr>
          <w:rFonts w:ascii="Arial" w:hAnsi="Arial" w:cs="Arial"/>
        </w:rPr>
        <w:t xml:space="preserve"> </w:t>
      </w:r>
      <w:r w:rsidR="005C2903">
        <w:rPr>
          <w:rFonts w:ascii="Arial" w:hAnsi="Arial" w:cs="Arial"/>
        </w:rPr>
        <w:t>h</w:t>
      </w:r>
      <w:r w:rsidR="003E0CE0" w:rsidRPr="003E0CE0">
        <w:rPr>
          <w:rFonts w:ascii="Arial" w:hAnsi="Arial" w:cs="Arial"/>
        </w:rPr>
        <w:t>igh-throughput RNA-sequencing</w:t>
      </w:r>
      <w:r w:rsidR="00045FAC">
        <w:rPr>
          <w:rFonts w:ascii="Arial" w:hAnsi="Arial" w:cs="Arial"/>
        </w:rPr>
        <w:t xml:space="preserve"> using </w:t>
      </w:r>
      <w:r w:rsidR="003E0CE0">
        <w:rPr>
          <w:rFonts w:ascii="Arial" w:hAnsi="Arial" w:cs="Arial"/>
        </w:rPr>
        <w:t xml:space="preserve">well established methods to </w:t>
      </w:r>
      <w:r w:rsidR="00AC5381">
        <w:rPr>
          <w:rFonts w:ascii="Arial" w:hAnsi="Arial" w:cs="Arial"/>
        </w:rPr>
        <w:t>de</w:t>
      </w:r>
      <w:r w:rsidR="003E0CE0">
        <w:rPr>
          <w:rFonts w:ascii="Arial" w:hAnsi="Arial" w:cs="Arial"/>
        </w:rPr>
        <w:t>fin</w:t>
      </w:r>
      <w:r w:rsidR="00AC5381">
        <w:rPr>
          <w:rFonts w:ascii="Arial" w:hAnsi="Arial" w:cs="Arial"/>
        </w:rPr>
        <w:t>e</w:t>
      </w:r>
      <w:r w:rsidR="003E0CE0">
        <w:rPr>
          <w:rFonts w:ascii="Arial" w:hAnsi="Arial" w:cs="Arial"/>
        </w:rPr>
        <w:t xml:space="preserve"> </w:t>
      </w:r>
      <w:r w:rsidR="00AC5381">
        <w:rPr>
          <w:rFonts w:ascii="Arial" w:hAnsi="Arial" w:cs="Arial"/>
        </w:rPr>
        <w:t>non-</w:t>
      </w:r>
      <w:r w:rsidR="003E0CE0">
        <w:rPr>
          <w:rFonts w:ascii="Arial" w:hAnsi="Arial" w:cs="Arial"/>
        </w:rPr>
        <w:t>differential expression genes</w:t>
      </w:r>
      <w:r>
        <w:rPr>
          <w:rFonts w:ascii="Arial" w:hAnsi="Arial" w:cs="Arial"/>
        </w:rPr>
        <w:t xml:space="preserve"> in </w:t>
      </w:r>
      <w:r w:rsidR="002326F1">
        <w:rPr>
          <w:rFonts w:ascii="Arial" w:hAnsi="Arial" w:cs="Arial"/>
        </w:rPr>
        <w:t>addition</w:t>
      </w:r>
      <w:r>
        <w:rPr>
          <w:rFonts w:ascii="Arial" w:hAnsi="Arial" w:cs="Arial"/>
        </w:rPr>
        <w:t xml:space="preserve"> to </w:t>
      </w:r>
      <w:r w:rsidR="005A4B2F">
        <w:rPr>
          <w:rFonts w:ascii="Arial" w:hAnsi="Arial" w:cs="Arial"/>
        </w:rPr>
        <w:t xml:space="preserve">machine learning </w:t>
      </w:r>
      <w:r w:rsidR="004F121F">
        <w:rPr>
          <w:rFonts w:ascii="Arial" w:hAnsi="Arial" w:cs="Arial"/>
        </w:rPr>
        <w:t>approaches</w:t>
      </w:r>
      <w:r w:rsidR="005A4B2F">
        <w:rPr>
          <w:rFonts w:ascii="Arial" w:hAnsi="Arial" w:cs="Arial"/>
        </w:rPr>
        <w:t xml:space="preserve"> as Birch unsupervised clustering</w:t>
      </w:r>
      <w:r>
        <w:rPr>
          <w:rFonts w:ascii="Arial" w:hAnsi="Arial" w:cs="Arial"/>
        </w:rPr>
        <w:t>.</w:t>
      </w:r>
      <w:r w:rsidR="003E0CE0">
        <w:rPr>
          <w:rFonts w:ascii="Arial" w:hAnsi="Arial" w:cs="Arial"/>
        </w:rPr>
        <w:t xml:space="preserve"> </w:t>
      </w:r>
      <w:r>
        <w:rPr>
          <w:rFonts w:ascii="Arial" w:hAnsi="Arial" w:cs="Arial"/>
        </w:rPr>
        <w:t>W</w:t>
      </w:r>
      <w:r w:rsidR="007B6088">
        <w:rPr>
          <w:rFonts w:ascii="Arial" w:hAnsi="Arial" w:cs="Arial"/>
        </w:rPr>
        <w:t xml:space="preserve">e applied </w:t>
      </w:r>
      <w:r w:rsidR="00DD6CB6">
        <w:rPr>
          <w:rFonts w:ascii="Arial" w:hAnsi="Arial" w:cs="Arial"/>
        </w:rPr>
        <w:t xml:space="preserve">basic </w:t>
      </w:r>
      <w:r w:rsidR="007B6088">
        <w:rPr>
          <w:rFonts w:ascii="Arial" w:hAnsi="Arial" w:cs="Arial"/>
        </w:rPr>
        <w:t xml:space="preserve">statistical concepts like coefficient of variance and </w:t>
      </w:r>
      <w:r w:rsidR="00AF7FA5">
        <w:rPr>
          <w:rFonts w:ascii="Arial" w:hAnsi="Arial" w:cs="Arial"/>
        </w:rPr>
        <w:t xml:space="preserve">pairwise </w:t>
      </w:r>
      <w:r w:rsidR="007B6088">
        <w:rPr>
          <w:rFonts w:ascii="Arial" w:hAnsi="Arial" w:cs="Arial"/>
        </w:rPr>
        <w:t xml:space="preserve">stability </w:t>
      </w:r>
      <w:r w:rsidR="0004115C">
        <w:rPr>
          <w:rFonts w:ascii="Arial" w:hAnsi="Arial" w:cs="Arial"/>
        </w:rPr>
        <w:t>in</w:t>
      </w:r>
      <w:r w:rsidR="007B6088">
        <w:rPr>
          <w:rFonts w:ascii="Arial" w:hAnsi="Arial" w:cs="Arial"/>
        </w:rPr>
        <w:t xml:space="preserve"> </w:t>
      </w:r>
      <w:r>
        <w:rPr>
          <w:rFonts w:ascii="Arial" w:hAnsi="Arial" w:cs="Arial"/>
        </w:rPr>
        <w:t xml:space="preserve">large </w:t>
      </w:r>
      <w:r w:rsidR="007B6088">
        <w:rPr>
          <w:rFonts w:ascii="Arial" w:hAnsi="Arial" w:cs="Arial"/>
        </w:rPr>
        <w:t>dat</w:t>
      </w:r>
      <w:r w:rsidR="00C12E96">
        <w:rPr>
          <w:rFonts w:ascii="Arial" w:hAnsi="Arial" w:cs="Arial"/>
        </w:rPr>
        <w:t>a</w:t>
      </w:r>
      <w:r w:rsidR="0004115C">
        <w:rPr>
          <w:rFonts w:ascii="Arial" w:hAnsi="Arial" w:cs="Arial"/>
        </w:rPr>
        <w:t>set</w:t>
      </w:r>
      <w:r>
        <w:rPr>
          <w:rFonts w:ascii="Arial" w:hAnsi="Arial" w:cs="Arial"/>
        </w:rPr>
        <w:t>s</w:t>
      </w:r>
      <w:r w:rsidR="007B6088">
        <w:rPr>
          <w:rFonts w:ascii="Arial" w:hAnsi="Arial" w:cs="Arial"/>
        </w:rPr>
        <w:t xml:space="preserve"> and used </w:t>
      </w:r>
      <w:r w:rsidR="003E0CE0">
        <w:rPr>
          <w:rFonts w:ascii="Arial" w:hAnsi="Arial" w:cs="Arial"/>
        </w:rPr>
        <w:t xml:space="preserve">machine learning </w:t>
      </w:r>
      <w:r w:rsidR="007B6088">
        <w:rPr>
          <w:rFonts w:ascii="Arial" w:hAnsi="Arial" w:cs="Arial"/>
        </w:rPr>
        <w:t xml:space="preserve">to find housekeeping genes </w:t>
      </w:r>
      <w:r>
        <w:rPr>
          <w:rFonts w:ascii="Arial" w:hAnsi="Arial" w:cs="Arial"/>
        </w:rPr>
        <w:t>stably expressed across various conditions and treatments</w:t>
      </w:r>
      <w:r w:rsidR="002326F1">
        <w:rPr>
          <w:rFonts w:ascii="Arial" w:hAnsi="Arial" w:cs="Arial"/>
        </w:rPr>
        <w:t>.</w:t>
      </w:r>
    </w:p>
    <w:p w14:paraId="0131EE59" w14:textId="4D5F2648" w:rsidR="002F3E29" w:rsidRDefault="00954F21" w:rsidP="002F3E29">
      <w:pPr>
        <w:jc w:val="both"/>
        <w:rPr>
          <w:rFonts w:ascii="Arial" w:hAnsi="Arial" w:cs="Arial"/>
        </w:rPr>
      </w:pPr>
      <w:r>
        <w:rPr>
          <w:rFonts w:ascii="Arial" w:hAnsi="Arial" w:cs="Arial"/>
        </w:rPr>
        <w:t xml:space="preserve">We propose that the </w:t>
      </w:r>
      <w:r w:rsidR="002326F1">
        <w:rPr>
          <w:rFonts w:ascii="Arial" w:hAnsi="Arial" w:cs="Arial"/>
        </w:rPr>
        <w:t xml:space="preserve">use of these </w:t>
      </w:r>
      <w:r w:rsidR="005C2903">
        <w:rPr>
          <w:rFonts w:ascii="Arial" w:hAnsi="Arial" w:cs="Arial"/>
        </w:rPr>
        <w:t>h</w:t>
      </w:r>
      <w:r w:rsidR="005C2903" w:rsidRPr="006D27D1">
        <w:rPr>
          <w:rFonts w:ascii="Arial" w:hAnsi="Arial" w:cs="Arial"/>
        </w:rPr>
        <w:t>ousekeeping genes</w:t>
      </w:r>
      <w:r w:rsidR="005C2903">
        <w:rPr>
          <w:rFonts w:ascii="Arial" w:hAnsi="Arial" w:cs="Arial"/>
        </w:rPr>
        <w:t xml:space="preserve"> </w:t>
      </w:r>
      <w:r w:rsidR="002326F1">
        <w:rPr>
          <w:rFonts w:ascii="Arial" w:hAnsi="Arial" w:cs="Arial"/>
        </w:rPr>
        <w:t xml:space="preserve">must be </w:t>
      </w:r>
      <w:r>
        <w:rPr>
          <w:rFonts w:ascii="Arial" w:hAnsi="Arial" w:cs="Arial"/>
        </w:rPr>
        <w:t>refined for different tissues and clinical conditions.</w:t>
      </w:r>
      <w:r w:rsidR="002F3E29">
        <w:rPr>
          <w:rFonts w:ascii="Arial" w:hAnsi="Arial" w:cs="Arial"/>
        </w:rPr>
        <w:t xml:space="preserve"> </w:t>
      </w:r>
      <w:r>
        <w:rPr>
          <w:rFonts w:ascii="Arial" w:hAnsi="Arial" w:cs="Arial"/>
        </w:rPr>
        <w:t>T</w:t>
      </w:r>
      <w:r w:rsidR="002F3E29">
        <w:rPr>
          <w:rFonts w:ascii="Arial" w:hAnsi="Arial" w:cs="Arial"/>
        </w:rPr>
        <w:t>herefore</w:t>
      </w:r>
      <w:r>
        <w:rPr>
          <w:rFonts w:ascii="Arial" w:hAnsi="Arial" w:cs="Arial"/>
        </w:rPr>
        <w:t>,</w:t>
      </w:r>
      <w:r w:rsidR="002F3E29">
        <w:rPr>
          <w:rFonts w:ascii="Arial" w:hAnsi="Arial" w:cs="Arial"/>
        </w:rPr>
        <w:t xml:space="preserve"> our </w:t>
      </w:r>
      <w:r w:rsidR="002F3E29">
        <w:rPr>
          <w:rFonts w:ascii="Roboto" w:hAnsi="Roboto"/>
          <w:color w:val="202124"/>
          <w:sz w:val="21"/>
          <w:szCs w:val="21"/>
          <w:shd w:val="clear" w:color="auto" w:fill="FFFFFF"/>
        </w:rPr>
        <w:t>findings are</w:t>
      </w:r>
      <w:r w:rsidR="002F3E29">
        <w:rPr>
          <w:rFonts w:ascii="Arial" w:hAnsi="Arial" w:cs="Arial"/>
        </w:rPr>
        <w:t xml:space="preserve"> limited </w:t>
      </w:r>
      <w:r>
        <w:rPr>
          <w:rFonts w:ascii="Arial" w:hAnsi="Arial" w:cs="Arial"/>
        </w:rPr>
        <w:t>to studies involving peripheral blood from kidney transplanted recipients</w:t>
      </w:r>
      <w:r w:rsidR="002326F1">
        <w:rPr>
          <w:rFonts w:ascii="Arial" w:hAnsi="Arial" w:cs="Arial"/>
        </w:rPr>
        <w:t>.</w:t>
      </w:r>
      <w:r w:rsidR="00CD018B">
        <w:rPr>
          <w:rFonts w:ascii="Arial" w:hAnsi="Arial" w:cs="Arial"/>
        </w:rPr>
        <w:t xml:space="preserve"> </w:t>
      </w:r>
      <w:r w:rsidR="00B84B87">
        <w:rPr>
          <w:rFonts w:ascii="Arial" w:hAnsi="Arial" w:cs="Arial"/>
        </w:rPr>
        <w:t>Also,</w:t>
      </w:r>
      <w:r w:rsidR="00CD018B">
        <w:rPr>
          <w:rFonts w:ascii="Arial" w:hAnsi="Arial" w:cs="Arial"/>
        </w:rPr>
        <w:t xml:space="preserve"> it is important to retest the variance and stability of all the </w:t>
      </w:r>
      <w:r w:rsidR="00CD018B">
        <w:rPr>
          <w:rFonts w:ascii="Arial" w:hAnsi="Arial" w:cs="Arial"/>
        </w:rPr>
        <w:lastRenderedPageBreak/>
        <w:t xml:space="preserve">proposed </w:t>
      </w:r>
      <w:r w:rsidR="005C2903">
        <w:rPr>
          <w:rFonts w:ascii="Arial" w:hAnsi="Arial" w:cs="Arial"/>
        </w:rPr>
        <w:t>h</w:t>
      </w:r>
      <w:r w:rsidR="005C2903" w:rsidRPr="006D27D1">
        <w:rPr>
          <w:rFonts w:ascii="Arial" w:hAnsi="Arial" w:cs="Arial"/>
        </w:rPr>
        <w:t xml:space="preserve">ousekeeping </w:t>
      </w:r>
      <w:r w:rsidR="001F5FE9" w:rsidRPr="006D27D1">
        <w:rPr>
          <w:rFonts w:ascii="Arial" w:hAnsi="Arial" w:cs="Arial"/>
        </w:rPr>
        <w:t>genes</w:t>
      </w:r>
      <w:r w:rsidR="001F5FE9">
        <w:rPr>
          <w:rFonts w:ascii="Arial" w:hAnsi="Arial" w:cs="Arial"/>
        </w:rPr>
        <w:t xml:space="preserve"> before</w:t>
      </w:r>
      <w:r w:rsidR="00CD018B">
        <w:rPr>
          <w:rFonts w:ascii="Arial" w:hAnsi="Arial" w:cs="Arial"/>
        </w:rPr>
        <w:t xml:space="preserve"> </w:t>
      </w:r>
      <w:r w:rsidR="00B84B87">
        <w:rPr>
          <w:rFonts w:ascii="Arial" w:hAnsi="Arial" w:cs="Arial"/>
        </w:rPr>
        <w:t>using</w:t>
      </w:r>
      <w:r w:rsidR="00CD018B">
        <w:rPr>
          <w:rFonts w:ascii="Arial" w:hAnsi="Arial" w:cs="Arial"/>
        </w:rPr>
        <w:t xml:space="preserve"> </w:t>
      </w:r>
      <w:r w:rsidR="009E54A7">
        <w:rPr>
          <w:rFonts w:ascii="Arial" w:hAnsi="Arial" w:cs="Arial"/>
        </w:rPr>
        <w:t>them</w:t>
      </w:r>
      <w:r w:rsidR="00CD018B">
        <w:rPr>
          <w:rFonts w:ascii="Arial" w:hAnsi="Arial" w:cs="Arial"/>
        </w:rPr>
        <w:t>, since there is a lack of information of demographic</w:t>
      </w:r>
      <w:r w:rsidR="009E54A7">
        <w:rPr>
          <w:rFonts w:ascii="Arial" w:hAnsi="Arial" w:cs="Arial"/>
        </w:rPr>
        <w:t xml:space="preserve"> and other information</w:t>
      </w:r>
      <w:r w:rsidR="00CD018B">
        <w:rPr>
          <w:rFonts w:ascii="Arial" w:hAnsi="Arial" w:cs="Arial"/>
        </w:rPr>
        <w:t xml:space="preserve"> of RNA-seq public </w:t>
      </w:r>
      <w:commentRangeStart w:id="118"/>
      <w:r w:rsidR="00CD018B">
        <w:rPr>
          <w:rFonts w:ascii="Arial" w:hAnsi="Arial" w:cs="Arial"/>
        </w:rPr>
        <w:t>data</w:t>
      </w:r>
      <w:commentRangeEnd w:id="118"/>
      <w:r w:rsidR="00DD0A7E">
        <w:rPr>
          <w:rStyle w:val="CommentReference"/>
        </w:rPr>
        <w:commentReference w:id="118"/>
      </w:r>
      <w:r w:rsidR="00CD018B">
        <w:rPr>
          <w:rFonts w:ascii="Arial" w:hAnsi="Arial" w:cs="Arial"/>
        </w:rPr>
        <w:t>.</w:t>
      </w:r>
      <w:del w:id="119" w:author="Taborda Ribas, Guilherme" w:date="2024-05-13T11:11:00Z">
        <w:r w:rsidR="00CD018B" w:rsidDel="00012F35">
          <w:rPr>
            <w:rFonts w:ascii="Arial" w:hAnsi="Arial" w:cs="Arial"/>
          </w:rPr>
          <w:delText xml:space="preserve"> </w:delText>
        </w:r>
      </w:del>
    </w:p>
    <w:p w14:paraId="4F38F825" w14:textId="77777777" w:rsidR="00CD5566" w:rsidRPr="006D27D1" w:rsidRDefault="00CD5566" w:rsidP="00CD5566">
      <w:pPr>
        <w:jc w:val="both"/>
        <w:rPr>
          <w:rFonts w:ascii="Arial" w:hAnsi="Arial" w:cs="Arial"/>
          <w:b/>
          <w:bCs/>
          <w:sz w:val="28"/>
          <w:szCs w:val="28"/>
        </w:rPr>
      </w:pPr>
      <w:r>
        <w:rPr>
          <w:rFonts w:ascii="Arial" w:hAnsi="Arial" w:cs="Arial"/>
          <w:b/>
          <w:bCs/>
          <w:sz w:val="28"/>
          <w:szCs w:val="28"/>
        </w:rPr>
        <w:t>Conclusions</w:t>
      </w:r>
    </w:p>
    <w:p w14:paraId="7146A010" w14:textId="306F2865" w:rsidR="00CD5566" w:rsidRDefault="00CD5566" w:rsidP="00CD5566">
      <w:pPr>
        <w:jc w:val="both"/>
        <w:rPr>
          <w:ins w:id="120" w:author="De Jesus Borges, Thiago [2]" w:date="2024-04-25T15:31:00Z"/>
          <w:rFonts w:ascii="Arial" w:hAnsi="Arial" w:cs="Arial"/>
        </w:rPr>
      </w:pPr>
      <w:r>
        <w:rPr>
          <w:rFonts w:ascii="Arial" w:hAnsi="Arial" w:cs="Arial"/>
        </w:rPr>
        <w:t xml:space="preserve">In summary, our data mining workflow delivered 11 housekeeping genes based on peripheral blood from kidney transplanted patients. Those genes are highly expressed in all analyzed samples with a low variance and high stability trough different time point, outcomes and different RNA-seq technologies. They play important roles in cell maintenance and are well conserved in vertebrates. We showed that the traditional housekeeping genes are dysregulated in this population, sometimes varying in time or in patient outcome. We also demonstrate that the use of the housekeeping genes to normalize the transcriptome expression data can reduce the overfitting and increase the AUC of machine learning model. Future studies could apply better feature selection, parametrization, and other machine learning algorithms to improve the metrics of the predictors. The results are limited to the peripheral blood of kidney recipients, but our method can be easily applied to different clinical cohorts and the entire workflow is available at </w:t>
      </w:r>
      <w:hyperlink r:id="rId12" w:history="1">
        <w:r w:rsidRPr="00D6047D">
          <w:rPr>
            <w:rStyle w:val="Hyperlink"/>
            <w:rFonts w:ascii="Arial" w:hAnsi="Arial" w:cs="Arial"/>
          </w:rPr>
          <w:t>www.github.com</w:t>
        </w:r>
      </w:hyperlink>
      <w:r>
        <w:rPr>
          <w:rFonts w:ascii="Arial" w:hAnsi="Arial" w:cs="Arial"/>
        </w:rPr>
        <w:t>, including the raw data preprocessing.</w:t>
      </w:r>
    </w:p>
    <w:p w14:paraId="7A6388AC" w14:textId="77777777" w:rsidR="00CD5566" w:rsidRDefault="00CD5566" w:rsidP="00CD5566">
      <w:pPr>
        <w:jc w:val="both"/>
        <w:rPr>
          <w:rFonts w:ascii="Arial" w:hAnsi="Arial" w:cs="Arial"/>
        </w:rPr>
      </w:pPr>
    </w:p>
    <w:p w14:paraId="73F3C6A3" w14:textId="571B1305" w:rsidR="0064337A" w:rsidRPr="006D27D1" w:rsidRDefault="0064337A" w:rsidP="00956880">
      <w:pPr>
        <w:jc w:val="both"/>
        <w:rPr>
          <w:rFonts w:ascii="Arial" w:hAnsi="Arial" w:cs="Arial"/>
          <w:b/>
          <w:bCs/>
          <w:sz w:val="28"/>
          <w:szCs w:val="28"/>
        </w:rPr>
      </w:pPr>
      <w:r w:rsidRPr="006D27D1">
        <w:rPr>
          <w:rFonts w:ascii="Arial" w:hAnsi="Arial" w:cs="Arial"/>
          <w:b/>
          <w:bCs/>
          <w:sz w:val="28"/>
          <w:szCs w:val="28"/>
        </w:rPr>
        <w:t>Methods</w:t>
      </w:r>
    </w:p>
    <w:p w14:paraId="42CB7161" w14:textId="4A24D1F5" w:rsidR="0064337A" w:rsidRPr="006D27D1" w:rsidRDefault="006D27D1" w:rsidP="00956880">
      <w:pPr>
        <w:jc w:val="both"/>
        <w:rPr>
          <w:rFonts w:ascii="Arial" w:hAnsi="Arial" w:cs="Arial"/>
          <w:b/>
          <w:bCs/>
        </w:rPr>
      </w:pPr>
      <w:r w:rsidRPr="006D27D1">
        <w:rPr>
          <w:rFonts w:ascii="Arial" w:hAnsi="Arial" w:cs="Arial"/>
          <w:b/>
          <w:bCs/>
        </w:rPr>
        <w:t xml:space="preserve">Public </w:t>
      </w:r>
      <w:r w:rsidR="00632DA9">
        <w:rPr>
          <w:rFonts w:ascii="Arial" w:hAnsi="Arial" w:cs="Arial"/>
          <w:b/>
          <w:bCs/>
        </w:rPr>
        <w:t xml:space="preserve">NGS </w:t>
      </w:r>
      <w:r w:rsidRPr="006D27D1">
        <w:rPr>
          <w:rFonts w:ascii="Arial" w:hAnsi="Arial" w:cs="Arial"/>
          <w:b/>
          <w:bCs/>
        </w:rPr>
        <w:t>RNA-seq processing</w:t>
      </w:r>
    </w:p>
    <w:p w14:paraId="7E8A8E77" w14:textId="2CECC976" w:rsidR="00D62684" w:rsidRDefault="6136E5B2" w:rsidP="00956880">
      <w:pPr>
        <w:jc w:val="both"/>
        <w:rPr>
          <w:rFonts w:ascii="Arial" w:hAnsi="Arial" w:cs="Arial"/>
        </w:rPr>
      </w:pPr>
      <w:r w:rsidRPr="6136E5B2">
        <w:rPr>
          <w:rFonts w:ascii="Arial" w:hAnsi="Arial" w:cs="Arial"/>
        </w:rPr>
        <w:t xml:space="preserve">We reprocess 496 samples from three NGS RNA-seq bulk studies from </w:t>
      </w:r>
      <w:ins w:id="121" w:author="Mauricio M Rigo" w:date="2024-05-16T20:44:00Z" w16du:dateUtc="2024-05-17T00:44:00Z">
        <w:r w:rsidR="00573610">
          <w:rPr>
            <w:rFonts w:ascii="Arial" w:hAnsi="Arial" w:cs="Arial"/>
          </w:rPr>
          <w:t xml:space="preserve">the </w:t>
        </w:r>
      </w:ins>
      <w:r w:rsidRPr="6136E5B2">
        <w:rPr>
          <w:rFonts w:ascii="Arial" w:hAnsi="Arial" w:cs="Arial"/>
        </w:rPr>
        <w:t xml:space="preserve">peripheral blood of kidney transplanted </w:t>
      </w:r>
      <w:commentRangeStart w:id="122"/>
      <w:r w:rsidRPr="6136E5B2">
        <w:rPr>
          <w:rFonts w:ascii="Arial" w:hAnsi="Arial" w:cs="Arial"/>
        </w:rPr>
        <w:t>patients</w:t>
      </w:r>
      <w:commentRangeEnd w:id="122"/>
      <w:r w:rsidR="00573610">
        <w:rPr>
          <w:rStyle w:val="CommentReference"/>
        </w:rPr>
        <w:commentReference w:id="122"/>
      </w:r>
      <w:r w:rsidRPr="6136E5B2">
        <w:rPr>
          <w:rFonts w:ascii="Arial" w:hAnsi="Arial" w:cs="Arial"/>
        </w:rPr>
        <w:t xml:space="preserve">. We </w:t>
      </w:r>
      <w:commentRangeStart w:id="123"/>
      <w:r w:rsidRPr="6136E5B2">
        <w:rPr>
          <w:rFonts w:ascii="Arial" w:hAnsi="Arial" w:cs="Arial"/>
        </w:rPr>
        <w:t xml:space="preserve">guarantee </w:t>
      </w:r>
      <w:commentRangeEnd w:id="123"/>
      <w:r w:rsidR="00CD5566">
        <w:rPr>
          <w:rStyle w:val="CommentReference"/>
        </w:rPr>
        <w:commentReference w:id="123"/>
      </w:r>
      <w:r w:rsidRPr="6136E5B2">
        <w:rPr>
          <w:rFonts w:ascii="Arial" w:hAnsi="Arial" w:cs="Arial"/>
        </w:rPr>
        <w:t xml:space="preserve">that all samples were submitted to the same pipeline and the same reference genome, preserving the reproducibility of the </w:t>
      </w:r>
      <w:r w:rsidRPr="6136E5B2">
        <w:rPr>
          <w:rFonts w:ascii="Arial" w:hAnsi="Arial" w:cs="Arial"/>
          <w:i/>
          <w:iCs/>
        </w:rPr>
        <w:t>in silico</w:t>
      </w:r>
      <w:r w:rsidRPr="6136E5B2">
        <w:rPr>
          <w:rFonts w:ascii="Arial" w:hAnsi="Arial" w:cs="Arial"/>
        </w:rPr>
        <w:t xml:space="preserve"> experiment, as well as controlling for the preprocessing confounders.</w:t>
      </w:r>
    </w:p>
    <w:p w14:paraId="26FB714F" w14:textId="19888251" w:rsidR="00AC76BA" w:rsidRDefault="00AC76BA" w:rsidP="00AC76BA">
      <w:pPr>
        <w:jc w:val="both"/>
        <w:rPr>
          <w:rFonts w:ascii="Arial" w:hAnsi="Arial" w:cs="Arial"/>
        </w:rPr>
      </w:pPr>
      <w:r w:rsidRPr="6136E5B2">
        <w:rPr>
          <w:rFonts w:ascii="Arial" w:hAnsi="Arial" w:cs="Arial"/>
        </w:rPr>
        <w:t>All the</w:t>
      </w:r>
      <w:r>
        <w:rPr>
          <w:rFonts w:ascii="Arial" w:hAnsi="Arial" w:cs="Arial"/>
        </w:rPr>
        <w:t xml:space="preserve"> raw</w:t>
      </w:r>
      <w:r w:rsidRPr="6136E5B2">
        <w:rPr>
          <w:rFonts w:ascii="Arial" w:hAnsi="Arial" w:cs="Arial"/>
        </w:rPr>
        <w:t xml:space="preserve"> </w:t>
      </w:r>
      <w:proofErr w:type="spellStart"/>
      <w:r w:rsidRPr="6136E5B2">
        <w:rPr>
          <w:rFonts w:ascii="Arial" w:hAnsi="Arial" w:cs="Arial"/>
        </w:rPr>
        <w:t>fastq</w:t>
      </w:r>
      <w:proofErr w:type="spellEnd"/>
      <w:r w:rsidRPr="6136E5B2">
        <w:rPr>
          <w:rFonts w:ascii="Arial" w:hAnsi="Arial" w:cs="Arial"/>
        </w:rPr>
        <w:t xml:space="preserve"> files </w:t>
      </w:r>
      <w:r w:rsidR="003B25FD">
        <w:rPr>
          <w:rFonts w:ascii="Arial" w:hAnsi="Arial" w:cs="Arial"/>
        </w:rPr>
        <w:t>are</w:t>
      </w:r>
      <w:r w:rsidR="003B25FD" w:rsidRPr="6136E5B2">
        <w:rPr>
          <w:rFonts w:ascii="Arial" w:hAnsi="Arial" w:cs="Arial"/>
        </w:rPr>
        <w:t xml:space="preserve"> </w:t>
      </w:r>
      <w:r w:rsidRPr="6136E5B2">
        <w:rPr>
          <w:rFonts w:ascii="Arial" w:hAnsi="Arial" w:cs="Arial"/>
        </w:rPr>
        <w:t xml:space="preserve">downloaded using </w:t>
      </w:r>
      <w:proofErr w:type="spellStart"/>
      <w:r w:rsidRPr="6136E5B2">
        <w:rPr>
          <w:rFonts w:ascii="Arial" w:hAnsi="Arial" w:cs="Arial"/>
        </w:rPr>
        <w:t>sra</w:t>
      </w:r>
      <w:proofErr w:type="spellEnd"/>
      <w:r w:rsidRPr="6136E5B2">
        <w:rPr>
          <w:rFonts w:ascii="Arial" w:hAnsi="Arial" w:cs="Arial"/>
        </w:rPr>
        <w:t>-toolkit</w:t>
      </w:r>
      <w:r>
        <w:rPr>
          <w:rFonts w:ascii="Arial" w:hAnsi="Arial" w:cs="Arial"/>
        </w:rPr>
        <w:t xml:space="preserve"> (</w:t>
      </w:r>
      <w:r w:rsidRPr="00AC76BA">
        <w:rPr>
          <w:rFonts w:ascii="Arial" w:hAnsi="Arial" w:cs="Arial"/>
        </w:rPr>
        <w:t>PMC3013647</w:t>
      </w:r>
      <w:r>
        <w:rPr>
          <w:rFonts w:ascii="Arial" w:hAnsi="Arial" w:cs="Arial"/>
        </w:rPr>
        <w:t>)</w:t>
      </w:r>
      <w:r w:rsidRPr="6136E5B2">
        <w:rPr>
          <w:rFonts w:ascii="Arial" w:hAnsi="Arial" w:cs="Arial"/>
        </w:rPr>
        <w:t xml:space="preserve">. We use </w:t>
      </w:r>
      <w:commentRangeStart w:id="124"/>
      <w:proofErr w:type="spellStart"/>
      <w:r w:rsidRPr="6136E5B2">
        <w:rPr>
          <w:rFonts w:ascii="Arial" w:hAnsi="Arial" w:cs="Arial"/>
        </w:rPr>
        <w:t>Fastqc</w:t>
      </w:r>
      <w:proofErr w:type="spellEnd"/>
      <w:r w:rsidR="009B5EA8">
        <w:rPr>
          <w:rFonts w:ascii="Arial" w:hAnsi="Arial" w:cs="Arial"/>
        </w:rPr>
        <w:t xml:space="preserve"> </w:t>
      </w:r>
      <w:commentRangeEnd w:id="124"/>
      <w:r w:rsidR="00114196">
        <w:rPr>
          <w:rStyle w:val="CommentReference"/>
        </w:rPr>
        <w:commentReference w:id="124"/>
      </w:r>
      <w:r w:rsidR="0095479F">
        <w:rPr>
          <w:rFonts w:ascii="Arial" w:hAnsi="Arial" w:cs="Arial"/>
        </w:rPr>
        <w:t xml:space="preserve">with standard parameters </w:t>
      </w:r>
      <w:r w:rsidR="009B5EA8">
        <w:rPr>
          <w:rFonts w:ascii="Arial" w:hAnsi="Arial" w:cs="Arial"/>
        </w:rPr>
        <w:t>(</w:t>
      </w:r>
      <w:r w:rsidR="009B5EA8" w:rsidRPr="009B5EA8">
        <w:rPr>
          <w:rFonts w:ascii="Arial" w:hAnsi="Arial" w:cs="Arial"/>
        </w:rPr>
        <w:t>https://www.bibsonomy.org/bibtex/f230a919c34360709aa298734d63dca3</w:t>
      </w:r>
      <w:r w:rsidR="009B5EA8">
        <w:rPr>
          <w:rFonts w:ascii="Arial" w:hAnsi="Arial" w:cs="Arial"/>
        </w:rPr>
        <w:t>)</w:t>
      </w:r>
      <w:r w:rsidRPr="6136E5B2">
        <w:rPr>
          <w:rFonts w:ascii="Arial" w:hAnsi="Arial" w:cs="Arial"/>
        </w:rPr>
        <w:t xml:space="preserve"> to evaluate the quality of reads. We trimmed the adapters with </w:t>
      </w:r>
      <w:proofErr w:type="spellStart"/>
      <w:r w:rsidRPr="6136E5B2">
        <w:rPr>
          <w:rFonts w:ascii="Arial" w:hAnsi="Arial" w:cs="Arial"/>
        </w:rPr>
        <w:t>Fastp</w:t>
      </w:r>
      <w:proofErr w:type="spellEnd"/>
      <w:r w:rsidR="009B5EA8">
        <w:rPr>
          <w:rFonts w:ascii="Arial" w:hAnsi="Arial" w:cs="Arial"/>
        </w:rPr>
        <w:t xml:space="preserve"> (</w:t>
      </w:r>
      <w:r w:rsidR="009B5EA8" w:rsidRPr="009B5EA8">
        <w:rPr>
          <w:rFonts w:ascii="Arial" w:hAnsi="Arial" w:cs="Arial"/>
        </w:rPr>
        <w:t>PMC6129281</w:t>
      </w:r>
      <w:r w:rsidR="009B5EA8">
        <w:rPr>
          <w:rFonts w:ascii="Arial" w:hAnsi="Arial" w:cs="Arial"/>
        </w:rPr>
        <w:t>)</w:t>
      </w:r>
      <w:r w:rsidRPr="6136E5B2">
        <w:rPr>
          <w:rFonts w:ascii="Arial" w:hAnsi="Arial" w:cs="Arial"/>
        </w:rPr>
        <w:t xml:space="preserve"> and quantified the </w:t>
      </w:r>
      <w:r>
        <w:rPr>
          <w:rFonts w:ascii="Arial" w:hAnsi="Arial" w:cs="Arial"/>
        </w:rPr>
        <w:t>abundance</w:t>
      </w:r>
      <w:r w:rsidRPr="6136E5B2">
        <w:rPr>
          <w:rFonts w:ascii="Arial" w:hAnsi="Arial" w:cs="Arial"/>
        </w:rPr>
        <w:t xml:space="preserve"> of transcripts with Salmon</w:t>
      </w:r>
      <w:r w:rsidR="009B5EA8">
        <w:rPr>
          <w:rFonts w:ascii="Arial" w:hAnsi="Arial" w:cs="Arial"/>
        </w:rPr>
        <w:t xml:space="preserve"> (</w:t>
      </w:r>
      <w:r w:rsidR="009B5EA8" w:rsidRPr="009B5EA8">
        <w:rPr>
          <w:rFonts w:ascii="Arial" w:hAnsi="Arial" w:cs="Arial"/>
        </w:rPr>
        <w:t>PMC5600148</w:t>
      </w:r>
      <w:r w:rsidR="009B5EA8">
        <w:rPr>
          <w:rFonts w:ascii="Arial" w:hAnsi="Arial" w:cs="Arial"/>
        </w:rPr>
        <w:t>)</w:t>
      </w:r>
      <w:r w:rsidRPr="6136E5B2">
        <w:rPr>
          <w:rFonts w:ascii="Arial" w:hAnsi="Arial" w:cs="Arial"/>
        </w:rPr>
        <w:t xml:space="preserve">. We used the human </w:t>
      </w:r>
      <w:r>
        <w:rPr>
          <w:rFonts w:ascii="Arial" w:hAnsi="Arial" w:cs="Arial"/>
        </w:rPr>
        <w:t xml:space="preserve">transcriptome and the annotation named </w:t>
      </w:r>
      <w:r w:rsidRPr="6136E5B2">
        <w:rPr>
          <w:rFonts w:ascii="Arial" w:hAnsi="Arial" w:cs="Arial"/>
        </w:rPr>
        <w:t xml:space="preserve">GRCh38.p14 </w:t>
      </w:r>
      <w:r>
        <w:rPr>
          <w:rFonts w:ascii="Arial" w:hAnsi="Arial" w:cs="Arial"/>
        </w:rPr>
        <w:t xml:space="preserve">v.44:2023-03-01 </w:t>
      </w:r>
      <w:r w:rsidRPr="6136E5B2">
        <w:rPr>
          <w:rFonts w:ascii="Arial" w:hAnsi="Arial" w:cs="Arial"/>
        </w:rPr>
        <w:t xml:space="preserve">from </w:t>
      </w:r>
      <w:proofErr w:type="spellStart"/>
      <w:r w:rsidRPr="6136E5B2">
        <w:rPr>
          <w:rFonts w:ascii="Arial" w:hAnsi="Arial" w:cs="Arial"/>
        </w:rPr>
        <w:t>Gencode</w:t>
      </w:r>
      <w:proofErr w:type="spellEnd"/>
      <w:r w:rsidRPr="6136E5B2">
        <w:rPr>
          <w:rFonts w:ascii="Arial" w:hAnsi="Arial" w:cs="Arial"/>
        </w:rPr>
        <w:t xml:space="preserve"> as transcriptome reference</w:t>
      </w:r>
      <w:r w:rsidR="009B5EA8">
        <w:rPr>
          <w:rFonts w:ascii="Arial" w:hAnsi="Arial" w:cs="Arial"/>
        </w:rPr>
        <w:t xml:space="preserve"> (</w:t>
      </w:r>
      <w:r w:rsidR="009B5EA8" w:rsidRPr="009B5EA8">
        <w:rPr>
          <w:rFonts w:ascii="Arial" w:hAnsi="Arial" w:cs="Arial"/>
        </w:rPr>
        <w:t>PMC7778937</w:t>
      </w:r>
      <w:r w:rsidR="009B5EA8">
        <w:rPr>
          <w:rFonts w:ascii="Arial" w:hAnsi="Arial" w:cs="Arial"/>
        </w:rPr>
        <w:t>)</w:t>
      </w:r>
      <w:r w:rsidRPr="6136E5B2">
        <w:rPr>
          <w:rFonts w:ascii="Arial" w:hAnsi="Arial" w:cs="Arial"/>
        </w:rPr>
        <w:t>.</w:t>
      </w:r>
    </w:p>
    <w:p w14:paraId="28F3AB32" w14:textId="18D3879E" w:rsidR="00AC76BA" w:rsidRDefault="00AC76BA" w:rsidP="00956880">
      <w:pPr>
        <w:jc w:val="both"/>
        <w:rPr>
          <w:rFonts w:ascii="Arial" w:hAnsi="Arial" w:cs="Arial"/>
        </w:rPr>
      </w:pPr>
      <w:r w:rsidRPr="6136E5B2">
        <w:rPr>
          <w:rFonts w:ascii="Arial" w:hAnsi="Arial" w:cs="Arial"/>
        </w:rPr>
        <w:t xml:space="preserve">We </w:t>
      </w:r>
      <w:del w:id="125" w:author="Mauricio M Rigo" w:date="2024-05-16T20:45:00Z" w16du:dateUtc="2024-05-17T00:45:00Z">
        <w:r w:rsidRPr="6136E5B2" w:rsidDel="00573610">
          <w:rPr>
            <w:rFonts w:ascii="Arial" w:hAnsi="Arial" w:cs="Arial"/>
          </w:rPr>
          <w:delText xml:space="preserve">exclude </w:delText>
        </w:r>
      </w:del>
      <w:ins w:id="126" w:author="Mauricio M Rigo" w:date="2024-05-16T20:45:00Z" w16du:dateUtc="2024-05-17T00:45:00Z">
        <w:r w:rsidR="00573610">
          <w:rPr>
            <w:rFonts w:ascii="Arial" w:hAnsi="Arial" w:cs="Arial"/>
          </w:rPr>
          <w:t>excluded</w:t>
        </w:r>
        <w:r w:rsidR="00573610" w:rsidRPr="6136E5B2">
          <w:rPr>
            <w:rFonts w:ascii="Arial" w:hAnsi="Arial" w:cs="Arial"/>
          </w:rPr>
          <w:t xml:space="preserve"> </w:t>
        </w:r>
      </w:ins>
      <w:r w:rsidRPr="6136E5B2">
        <w:rPr>
          <w:rFonts w:ascii="Arial" w:hAnsi="Arial" w:cs="Arial"/>
        </w:rPr>
        <w:t>pseudogenes from this analysis to keep only transcripts that could be found in microarray. To guarantee the reproducibility</w:t>
      </w:r>
      <w:del w:id="127" w:author="Mauricio M Rigo" w:date="2024-05-16T20:26:00Z" w16du:dateUtc="2024-05-17T00:26:00Z">
        <w:r w:rsidRPr="6136E5B2" w:rsidDel="00114196">
          <w:rPr>
            <w:rFonts w:ascii="Arial" w:hAnsi="Arial" w:cs="Arial"/>
          </w:rPr>
          <w:delText xml:space="preserve"> of the experiment</w:delText>
        </w:r>
      </w:del>
      <w:r w:rsidRPr="6136E5B2">
        <w:rPr>
          <w:rFonts w:ascii="Arial" w:hAnsi="Arial" w:cs="Arial"/>
        </w:rPr>
        <w:t xml:space="preserve">, we developed a </w:t>
      </w:r>
      <w:proofErr w:type="spellStart"/>
      <w:r w:rsidR="007532EE">
        <w:rPr>
          <w:rFonts w:ascii="Arial" w:hAnsi="Arial" w:cs="Arial"/>
        </w:rPr>
        <w:t>S</w:t>
      </w:r>
      <w:r w:rsidRPr="6136E5B2">
        <w:rPr>
          <w:rFonts w:ascii="Arial" w:hAnsi="Arial" w:cs="Arial"/>
        </w:rPr>
        <w:t>nakemake</w:t>
      </w:r>
      <w:proofErr w:type="spellEnd"/>
      <w:r w:rsidRPr="6136E5B2">
        <w:rPr>
          <w:rFonts w:ascii="Arial" w:hAnsi="Arial" w:cs="Arial"/>
        </w:rPr>
        <w:t xml:space="preserve"> </w:t>
      </w:r>
      <w:r w:rsidR="007532EE">
        <w:rPr>
          <w:rFonts w:ascii="Arial" w:hAnsi="Arial" w:cs="Arial"/>
        </w:rPr>
        <w:t>(</w:t>
      </w:r>
      <w:r w:rsidR="007532EE" w:rsidRPr="007532EE">
        <w:rPr>
          <w:rFonts w:ascii="Arial" w:hAnsi="Arial" w:cs="Arial"/>
        </w:rPr>
        <w:t>PMC8114187</w:t>
      </w:r>
      <w:r w:rsidR="007532EE">
        <w:rPr>
          <w:rFonts w:ascii="Arial" w:hAnsi="Arial" w:cs="Arial"/>
        </w:rPr>
        <w:t xml:space="preserve">) </w:t>
      </w:r>
      <w:r w:rsidRPr="6136E5B2">
        <w:rPr>
          <w:rFonts w:ascii="Arial" w:hAnsi="Arial" w:cs="Arial"/>
        </w:rPr>
        <w:t>wor</w:t>
      </w:r>
      <w:r>
        <w:rPr>
          <w:rFonts w:ascii="Arial" w:hAnsi="Arial" w:cs="Arial"/>
        </w:rPr>
        <w:t>k</w:t>
      </w:r>
      <w:r w:rsidRPr="6136E5B2">
        <w:rPr>
          <w:rFonts w:ascii="Arial" w:hAnsi="Arial" w:cs="Arial"/>
        </w:rPr>
        <w:t xml:space="preserve">flow to run this entire preprocessing step. </w:t>
      </w:r>
      <w:r w:rsidR="003B25FD">
        <w:rPr>
          <w:rFonts w:ascii="Arial" w:hAnsi="Arial" w:cs="Arial"/>
        </w:rPr>
        <w:t xml:space="preserve">The pipeline is in </w:t>
      </w:r>
      <w:ins w:id="128" w:author="Mauricio M Rigo" w:date="2024-05-16T20:26:00Z" w16du:dateUtc="2024-05-17T00:26:00Z">
        <w:r w:rsidR="00114196">
          <w:rPr>
            <w:rFonts w:ascii="Arial" w:hAnsi="Arial" w:cs="Arial"/>
          </w:rPr>
          <w:t>G</w:t>
        </w:r>
      </w:ins>
      <w:del w:id="129" w:author="Mauricio M Rigo" w:date="2024-05-16T20:26:00Z" w16du:dateUtc="2024-05-17T00:26:00Z">
        <w:r w:rsidR="003B25FD" w:rsidDel="00114196">
          <w:rPr>
            <w:rFonts w:ascii="Arial" w:hAnsi="Arial" w:cs="Arial"/>
          </w:rPr>
          <w:delText>g</w:delText>
        </w:r>
      </w:del>
      <w:r w:rsidR="003B25FD">
        <w:rPr>
          <w:rFonts w:ascii="Arial" w:hAnsi="Arial" w:cs="Arial"/>
        </w:rPr>
        <w:t>it</w:t>
      </w:r>
      <w:ins w:id="130" w:author="Mauricio M Rigo" w:date="2024-05-16T20:26:00Z" w16du:dateUtc="2024-05-17T00:26:00Z">
        <w:r w:rsidR="00114196">
          <w:rPr>
            <w:rFonts w:ascii="Arial" w:hAnsi="Arial" w:cs="Arial"/>
          </w:rPr>
          <w:t>H</w:t>
        </w:r>
      </w:ins>
      <w:del w:id="131" w:author="Mauricio M Rigo" w:date="2024-05-16T20:26:00Z" w16du:dateUtc="2024-05-17T00:26:00Z">
        <w:r w:rsidR="003B25FD" w:rsidDel="00114196">
          <w:rPr>
            <w:rFonts w:ascii="Arial" w:hAnsi="Arial" w:cs="Arial"/>
          </w:rPr>
          <w:delText>h</w:delText>
        </w:r>
      </w:del>
      <w:r w:rsidR="003B25FD">
        <w:rPr>
          <w:rFonts w:ascii="Arial" w:hAnsi="Arial" w:cs="Arial"/>
        </w:rPr>
        <w:t>ub</w:t>
      </w:r>
      <w:ins w:id="132" w:author="Mauricio M Rigo" w:date="2024-05-16T20:26:00Z" w16du:dateUtc="2024-05-17T00:26:00Z">
        <w:r w:rsidR="00114196">
          <w:rPr>
            <w:rFonts w:ascii="Arial" w:hAnsi="Arial" w:cs="Arial"/>
          </w:rPr>
          <w:t xml:space="preserve"> [LINK]</w:t>
        </w:r>
      </w:ins>
      <w:r w:rsidR="003B25FD">
        <w:rPr>
          <w:rFonts w:ascii="Arial" w:hAnsi="Arial" w:cs="Arial"/>
        </w:rPr>
        <w:t>.</w:t>
      </w:r>
    </w:p>
    <w:p w14:paraId="5042C711" w14:textId="1D745C0A" w:rsidR="006D27D1" w:rsidRDefault="6136E5B2" w:rsidP="6136E5B2">
      <w:pPr>
        <w:jc w:val="both"/>
        <w:rPr>
          <w:rFonts w:ascii="Arial" w:hAnsi="Arial" w:cs="Arial"/>
        </w:rPr>
      </w:pPr>
      <w:r w:rsidRPr="6136E5B2">
        <w:rPr>
          <w:rFonts w:ascii="Arial" w:hAnsi="Arial" w:cs="Arial"/>
        </w:rPr>
        <w:t xml:space="preserve">The dataset </w:t>
      </w:r>
      <w:commentRangeStart w:id="133"/>
      <w:r w:rsidRPr="6136E5B2">
        <w:rPr>
          <w:rFonts w:ascii="Arial" w:hAnsi="Arial" w:cs="Arial"/>
        </w:rPr>
        <w:t xml:space="preserve">GSE86884 </w:t>
      </w:r>
      <w:commentRangeEnd w:id="133"/>
      <w:r w:rsidR="006628EA">
        <w:rPr>
          <w:rStyle w:val="CommentReference"/>
        </w:rPr>
        <w:commentReference w:id="133"/>
      </w:r>
      <w:r w:rsidRPr="6136E5B2">
        <w:rPr>
          <w:rFonts w:ascii="Arial" w:hAnsi="Arial" w:cs="Arial"/>
        </w:rPr>
        <w:t>is a longitud</w:t>
      </w:r>
      <w:commentRangeStart w:id="134"/>
      <w:r w:rsidRPr="6136E5B2">
        <w:rPr>
          <w:rFonts w:ascii="Arial" w:hAnsi="Arial" w:cs="Arial"/>
        </w:rPr>
        <w:t>inal study wi</w:t>
      </w:r>
      <w:commentRangeStart w:id="135"/>
      <w:r w:rsidRPr="6136E5B2">
        <w:rPr>
          <w:rFonts w:ascii="Arial" w:hAnsi="Arial" w:cs="Arial"/>
        </w:rPr>
        <w:t xml:space="preserve">th 4 timepoints of collected data: pretransplant, one week, 3 and 6 months after transplantation. None of the patients rejected the transplant at </w:t>
      </w:r>
      <w:commentRangeStart w:id="136"/>
      <w:r w:rsidRPr="6136E5B2">
        <w:rPr>
          <w:rFonts w:ascii="Arial" w:hAnsi="Arial" w:cs="Arial"/>
        </w:rPr>
        <w:t>the time of collection</w:t>
      </w:r>
      <w:commentRangeEnd w:id="136"/>
      <w:r w:rsidR="00114196">
        <w:rPr>
          <w:rStyle w:val="CommentReference"/>
        </w:rPr>
        <w:commentReference w:id="136"/>
      </w:r>
      <w:r w:rsidRPr="6136E5B2">
        <w:rPr>
          <w:rFonts w:ascii="Arial" w:hAnsi="Arial" w:cs="Arial"/>
        </w:rPr>
        <w:t xml:space="preserve">. The dataset GSE120649 contains 16 samples where 6 patients had stable graft function (non-rejection), 6 with </w:t>
      </w:r>
      <w:del w:id="137" w:author="Mauricio M Rigo" w:date="2024-05-16T20:30:00Z" w16du:dateUtc="2024-05-17T00:30:00Z">
        <w:r w:rsidRPr="6136E5B2" w:rsidDel="006628EA">
          <w:rPr>
            <w:rFonts w:ascii="Arial" w:hAnsi="Arial" w:cs="Arial"/>
          </w:rPr>
          <w:delText>A</w:delText>
        </w:r>
      </w:del>
      <w:ins w:id="138" w:author="Mauricio M Rigo" w:date="2024-05-16T20:30:00Z" w16du:dateUtc="2024-05-17T00:30:00Z">
        <w:r w:rsidR="006628EA">
          <w:rPr>
            <w:rFonts w:ascii="Arial" w:hAnsi="Arial" w:cs="Arial"/>
          </w:rPr>
          <w:t>a</w:t>
        </w:r>
      </w:ins>
      <w:r w:rsidRPr="6136E5B2">
        <w:rPr>
          <w:rFonts w:ascii="Arial" w:hAnsi="Arial" w:cs="Arial"/>
        </w:rPr>
        <w:t>ntibody</w:t>
      </w:r>
      <w:ins w:id="139" w:author="Mauricio M Rigo" w:date="2024-05-16T20:30:00Z" w16du:dateUtc="2024-05-17T00:30:00Z">
        <w:r w:rsidR="006628EA">
          <w:rPr>
            <w:rFonts w:ascii="Arial" w:hAnsi="Arial" w:cs="Arial"/>
          </w:rPr>
          <w:t>-</w:t>
        </w:r>
      </w:ins>
      <w:del w:id="140" w:author="Mauricio M Rigo" w:date="2024-05-16T20:30:00Z" w16du:dateUtc="2024-05-17T00:30:00Z">
        <w:r w:rsidRPr="6136E5B2" w:rsidDel="006628EA">
          <w:rPr>
            <w:rFonts w:ascii="Arial" w:hAnsi="Arial" w:cs="Arial"/>
          </w:rPr>
          <w:delText xml:space="preserve"> </w:delText>
        </w:r>
      </w:del>
      <w:r w:rsidRPr="6136E5B2">
        <w:rPr>
          <w:rFonts w:ascii="Arial" w:hAnsi="Arial" w:cs="Arial"/>
        </w:rPr>
        <w:t>mediated rejection (ABMR)</w:t>
      </w:r>
      <w:ins w:id="141" w:author="Mauricio M Rigo" w:date="2024-05-16T20:30:00Z" w16du:dateUtc="2024-05-17T00:30:00Z">
        <w:r w:rsidR="006628EA">
          <w:rPr>
            <w:rFonts w:ascii="Arial" w:hAnsi="Arial" w:cs="Arial"/>
          </w:rPr>
          <w:t>,</w:t>
        </w:r>
      </w:ins>
      <w:r w:rsidRPr="6136E5B2">
        <w:rPr>
          <w:rFonts w:ascii="Arial" w:hAnsi="Arial" w:cs="Arial"/>
        </w:rPr>
        <w:t xml:space="preserve"> and 4 with T-cell mediated rejection (TCMR). The dataset GSE175718 contains 384 samples where 248 patients </w:t>
      </w:r>
      <w:commentRangeStart w:id="142"/>
      <w:r w:rsidRPr="6136E5B2">
        <w:rPr>
          <w:rFonts w:ascii="Arial" w:hAnsi="Arial" w:cs="Arial"/>
        </w:rPr>
        <w:t>didn’t reject</w:t>
      </w:r>
      <w:commentRangeEnd w:id="142"/>
      <w:r w:rsidR="009253B7">
        <w:rPr>
          <w:rStyle w:val="CommentReference"/>
        </w:rPr>
        <w:commentReference w:id="142"/>
      </w:r>
      <w:r w:rsidRPr="6136E5B2">
        <w:rPr>
          <w:rFonts w:ascii="Arial" w:hAnsi="Arial" w:cs="Arial"/>
        </w:rPr>
        <w:t xml:space="preserve">, 86 presented ABMR, 68 presented TCMR, </w:t>
      </w:r>
      <w:ins w:id="143" w:author="Mauricio M Rigo" w:date="2024-05-16T20:35:00Z" w16du:dateUtc="2024-05-17T00:35:00Z">
        <w:r w:rsidR="006628EA">
          <w:rPr>
            <w:rFonts w:ascii="Arial" w:hAnsi="Arial" w:cs="Arial"/>
          </w:rPr>
          <w:t xml:space="preserve">and </w:t>
        </w:r>
      </w:ins>
      <w:r w:rsidRPr="6136E5B2">
        <w:rPr>
          <w:rFonts w:ascii="Arial" w:hAnsi="Arial" w:cs="Arial"/>
        </w:rPr>
        <w:t xml:space="preserve">18 had concomitant ABMR and TCMR. </w:t>
      </w:r>
      <w:commentRangeEnd w:id="134"/>
      <w:r w:rsidR="00CD5566">
        <w:rPr>
          <w:rStyle w:val="CommentReference"/>
        </w:rPr>
        <w:commentReference w:id="134"/>
      </w:r>
      <w:commentRangeEnd w:id="135"/>
      <w:r w:rsidR="00CD5566">
        <w:rPr>
          <w:rStyle w:val="CommentReference"/>
        </w:rPr>
        <w:commentReference w:id="135"/>
      </w:r>
    </w:p>
    <w:p w14:paraId="12D3B420" w14:textId="77777777" w:rsidR="00585B5D" w:rsidRPr="006D27D1" w:rsidRDefault="00585B5D" w:rsidP="00585B5D">
      <w:pPr>
        <w:jc w:val="both"/>
        <w:rPr>
          <w:rFonts w:ascii="Arial" w:hAnsi="Arial" w:cs="Arial"/>
          <w:b/>
          <w:bCs/>
        </w:rPr>
      </w:pPr>
      <w:r w:rsidRPr="006D27D1">
        <w:rPr>
          <w:rFonts w:ascii="Arial" w:hAnsi="Arial" w:cs="Arial"/>
          <w:b/>
          <w:bCs/>
        </w:rPr>
        <w:t xml:space="preserve">Public </w:t>
      </w:r>
      <w:r>
        <w:rPr>
          <w:rFonts w:ascii="Arial" w:hAnsi="Arial" w:cs="Arial"/>
          <w:b/>
          <w:bCs/>
        </w:rPr>
        <w:t xml:space="preserve">Microarray </w:t>
      </w:r>
      <w:r w:rsidRPr="006D27D1">
        <w:rPr>
          <w:rFonts w:ascii="Arial" w:hAnsi="Arial" w:cs="Arial"/>
          <w:b/>
          <w:bCs/>
        </w:rPr>
        <w:t>RNA-seq processing</w:t>
      </w:r>
    </w:p>
    <w:p w14:paraId="04B70EBA" w14:textId="03B7C149" w:rsidR="00360C07" w:rsidRDefault="00CB33CC" w:rsidP="00956880">
      <w:pPr>
        <w:jc w:val="both"/>
        <w:rPr>
          <w:rFonts w:ascii="Arial" w:hAnsi="Arial" w:cs="Arial"/>
        </w:rPr>
      </w:pPr>
      <w:commentRangeStart w:id="144"/>
      <w:r>
        <w:rPr>
          <w:rFonts w:ascii="Arial" w:hAnsi="Arial" w:cs="Arial"/>
        </w:rPr>
        <w:lastRenderedPageBreak/>
        <w:t xml:space="preserve">We download the series matrix of the </w:t>
      </w:r>
      <w:r w:rsidR="00DE24A5">
        <w:rPr>
          <w:rFonts w:ascii="Arial" w:hAnsi="Arial" w:cs="Arial"/>
        </w:rPr>
        <w:t>following</w:t>
      </w:r>
      <w:r>
        <w:rPr>
          <w:rFonts w:ascii="Arial" w:hAnsi="Arial" w:cs="Arial"/>
        </w:rPr>
        <w:t xml:space="preserve"> microarray studies</w:t>
      </w:r>
      <w:r w:rsidR="00771D86">
        <w:rPr>
          <w:rFonts w:ascii="Arial" w:hAnsi="Arial" w:cs="Arial"/>
        </w:rPr>
        <w:t xml:space="preserve"> based on peripheral blood of transplanted recipients</w:t>
      </w:r>
      <w:r>
        <w:rPr>
          <w:rFonts w:ascii="Arial" w:hAnsi="Arial" w:cs="Arial"/>
        </w:rPr>
        <w:t xml:space="preserve"> </w:t>
      </w:r>
      <w:r w:rsidR="003D3065" w:rsidRPr="003D3065">
        <w:rPr>
          <w:rFonts w:ascii="Arial" w:hAnsi="Arial" w:cs="Arial"/>
        </w:rPr>
        <w:t>GSE14346</w:t>
      </w:r>
      <w:r w:rsidR="003D3065">
        <w:rPr>
          <w:rFonts w:ascii="Arial" w:hAnsi="Arial" w:cs="Arial"/>
        </w:rPr>
        <w:t xml:space="preserve">, </w:t>
      </w:r>
      <w:r w:rsidR="003D3065" w:rsidRPr="003D3065">
        <w:rPr>
          <w:rFonts w:ascii="Arial" w:hAnsi="Arial" w:cs="Arial"/>
        </w:rPr>
        <w:t>GSE15296</w:t>
      </w:r>
      <w:r w:rsidR="00A72584">
        <w:rPr>
          <w:rFonts w:ascii="Arial" w:hAnsi="Arial" w:cs="Arial"/>
        </w:rPr>
        <w:t xml:space="preserve">, </w:t>
      </w:r>
      <w:r w:rsidR="003D3065" w:rsidRPr="003D3065">
        <w:rPr>
          <w:rFonts w:ascii="Arial" w:hAnsi="Arial" w:cs="Arial"/>
        </w:rPr>
        <w:t>GSE46474</w:t>
      </w:r>
      <w:r w:rsidR="00A72584">
        <w:rPr>
          <w:rFonts w:ascii="Arial" w:hAnsi="Arial" w:cs="Arial"/>
        </w:rPr>
        <w:t xml:space="preserve"> and </w:t>
      </w:r>
      <w:r w:rsidR="00A72584" w:rsidRPr="003D3065">
        <w:rPr>
          <w:rFonts w:ascii="Arial" w:hAnsi="Arial" w:cs="Arial"/>
        </w:rPr>
        <w:t>GSE129166</w:t>
      </w:r>
      <w:r w:rsidR="00771D86">
        <w:rPr>
          <w:rFonts w:ascii="Arial" w:hAnsi="Arial" w:cs="Arial"/>
        </w:rPr>
        <w:t>.</w:t>
      </w:r>
      <w:r w:rsidR="00470051">
        <w:rPr>
          <w:rFonts w:ascii="Arial" w:hAnsi="Arial" w:cs="Arial"/>
        </w:rPr>
        <w:t xml:space="preserve"> The study </w:t>
      </w:r>
      <w:r w:rsidR="00470051" w:rsidRPr="003D3065">
        <w:rPr>
          <w:rFonts w:ascii="Arial" w:hAnsi="Arial" w:cs="Arial"/>
        </w:rPr>
        <w:t>GSE14346</w:t>
      </w:r>
      <w:r w:rsidR="00771D86">
        <w:rPr>
          <w:rFonts w:ascii="Arial" w:hAnsi="Arial" w:cs="Arial"/>
        </w:rPr>
        <w:t xml:space="preserve"> </w:t>
      </w:r>
      <w:r w:rsidR="00470051">
        <w:rPr>
          <w:rFonts w:ascii="Arial" w:hAnsi="Arial" w:cs="Arial"/>
        </w:rPr>
        <w:t>contains samples from peripheral blood leukocyte, which were excluded, and samples from peripheral blood w</w:t>
      </w:r>
      <w:ins w:id="145" w:author="Mauricio M Rigo" w:date="2024-05-16T20:48:00Z" w16du:dateUtc="2024-05-17T00:48:00Z">
        <w:r w:rsidR="00573610">
          <w:rPr>
            <w:rFonts w:ascii="Arial" w:hAnsi="Arial" w:cs="Arial"/>
          </w:rPr>
          <w:t>h</w:t>
        </w:r>
      </w:ins>
      <w:r w:rsidR="00470051">
        <w:rPr>
          <w:rFonts w:ascii="Arial" w:hAnsi="Arial" w:cs="Arial"/>
        </w:rPr>
        <w:t xml:space="preserve">ere 28 didn’t rejected and 31 presented acute rejection. </w:t>
      </w:r>
      <w:r w:rsidR="00C373A8">
        <w:rPr>
          <w:rFonts w:ascii="Arial" w:hAnsi="Arial" w:cs="Arial"/>
        </w:rPr>
        <w:t xml:space="preserve">The study </w:t>
      </w:r>
      <w:r w:rsidR="00C373A8" w:rsidRPr="003D3065">
        <w:rPr>
          <w:rFonts w:ascii="Arial" w:hAnsi="Arial" w:cs="Arial"/>
        </w:rPr>
        <w:t>GSE15296</w:t>
      </w:r>
      <w:r w:rsidR="00C373A8">
        <w:rPr>
          <w:rFonts w:ascii="Arial" w:hAnsi="Arial" w:cs="Arial"/>
        </w:rPr>
        <w:t xml:space="preserve"> contains 51 patients with rejection and 24 non-</w:t>
      </w:r>
      <w:r w:rsidR="00360C07">
        <w:rPr>
          <w:rFonts w:ascii="Arial" w:hAnsi="Arial" w:cs="Arial"/>
        </w:rPr>
        <w:t>rejections</w:t>
      </w:r>
      <w:r w:rsidR="00C373A8">
        <w:rPr>
          <w:rFonts w:ascii="Arial" w:hAnsi="Arial" w:cs="Arial"/>
        </w:rPr>
        <w:t>.</w:t>
      </w:r>
      <w:r w:rsidR="00360C07">
        <w:rPr>
          <w:rFonts w:ascii="Arial" w:hAnsi="Arial" w:cs="Arial"/>
        </w:rPr>
        <w:t xml:space="preserve"> </w:t>
      </w:r>
      <w:r w:rsidR="00771D86">
        <w:rPr>
          <w:rFonts w:ascii="Arial" w:hAnsi="Arial" w:cs="Arial"/>
        </w:rPr>
        <w:t xml:space="preserve">The study </w:t>
      </w:r>
      <w:r w:rsidR="00771D86" w:rsidRPr="00771D86">
        <w:rPr>
          <w:rFonts w:ascii="Arial" w:hAnsi="Arial" w:cs="Arial"/>
        </w:rPr>
        <w:t>GSE46474</w:t>
      </w:r>
      <w:r w:rsidR="00771D86">
        <w:rPr>
          <w:rFonts w:ascii="Arial" w:hAnsi="Arial" w:cs="Arial"/>
        </w:rPr>
        <w:t xml:space="preserve"> </w:t>
      </w:r>
      <w:r w:rsidR="00470051">
        <w:rPr>
          <w:rFonts w:ascii="Arial" w:hAnsi="Arial" w:cs="Arial"/>
        </w:rPr>
        <w:t>classifies</w:t>
      </w:r>
      <w:r w:rsidR="00771D86">
        <w:rPr>
          <w:rFonts w:ascii="Arial" w:hAnsi="Arial" w:cs="Arial"/>
        </w:rPr>
        <w:t xml:space="preserve"> patients in acute rejection (n</w:t>
      </w:r>
      <w:ins w:id="146" w:author="De Jesus Borges, Thiago" w:date="2024-04-25T10:55:00Z">
        <w:r w:rsidR="00701FA9">
          <w:rPr>
            <w:rFonts w:ascii="Arial" w:hAnsi="Arial" w:cs="Arial"/>
          </w:rPr>
          <w:t xml:space="preserve"> </w:t>
        </w:r>
      </w:ins>
      <w:r w:rsidR="00771D86">
        <w:rPr>
          <w:rFonts w:ascii="Arial" w:hAnsi="Arial" w:cs="Arial"/>
        </w:rPr>
        <w:t>=</w:t>
      </w:r>
      <w:ins w:id="147" w:author="De Jesus Borges, Thiago" w:date="2024-04-25T10:55:00Z">
        <w:r w:rsidR="00701FA9">
          <w:rPr>
            <w:rFonts w:ascii="Arial" w:hAnsi="Arial" w:cs="Arial"/>
          </w:rPr>
          <w:t xml:space="preserve"> </w:t>
        </w:r>
      </w:ins>
      <w:r w:rsidR="00771D86">
        <w:rPr>
          <w:rFonts w:ascii="Arial" w:hAnsi="Arial" w:cs="Arial"/>
        </w:rPr>
        <w:t>20) and non-rejection (n</w:t>
      </w:r>
      <w:ins w:id="148" w:author="De Jesus Borges, Thiago" w:date="2024-04-25T10:55:00Z">
        <w:r w:rsidR="00701FA9">
          <w:rPr>
            <w:rFonts w:ascii="Arial" w:hAnsi="Arial" w:cs="Arial"/>
          </w:rPr>
          <w:t xml:space="preserve"> </w:t>
        </w:r>
      </w:ins>
      <w:r w:rsidR="00771D86">
        <w:rPr>
          <w:rFonts w:ascii="Arial" w:hAnsi="Arial" w:cs="Arial"/>
        </w:rPr>
        <w:t>=</w:t>
      </w:r>
      <w:ins w:id="149" w:author="De Jesus Borges, Thiago" w:date="2024-04-25T10:55:00Z">
        <w:r w:rsidR="00701FA9">
          <w:rPr>
            <w:rFonts w:ascii="Arial" w:hAnsi="Arial" w:cs="Arial"/>
          </w:rPr>
          <w:t xml:space="preserve"> </w:t>
        </w:r>
      </w:ins>
      <w:r w:rsidR="00771D86">
        <w:rPr>
          <w:rFonts w:ascii="Arial" w:hAnsi="Arial" w:cs="Arial"/>
        </w:rPr>
        <w:t>20)</w:t>
      </w:r>
      <w:r>
        <w:rPr>
          <w:rFonts w:ascii="Arial" w:hAnsi="Arial" w:cs="Arial"/>
        </w:rPr>
        <w:t xml:space="preserve">. </w:t>
      </w:r>
      <w:r w:rsidR="00360C07">
        <w:rPr>
          <w:rFonts w:ascii="Arial" w:hAnsi="Arial" w:cs="Arial"/>
        </w:rPr>
        <w:t xml:space="preserve">The study </w:t>
      </w:r>
      <w:r w:rsidR="00360C07" w:rsidRPr="003D3065">
        <w:rPr>
          <w:rFonts w:ascii="Arial" w:hAnsi="Arial" w:cs="Arial"/>
        </w:rPr>
        <w:t>GSE129166</w:t>
      </w:r>
      <w:r w:rsidR="00360C07">
        <w:rPr>
          <w:rFonts w:ascii="Arial" w:hAnsi="Arial" w:cs="Arial"/>
        </w:rPr>
        <w:t xml:space="preserve"> contains </w:t>
      </w:r>
      <w:r w:rsidR="0095479F">
        <w:rPr>
          <w:rFonts w:ascii="Arial" w:hAnsi="Arial" w:cs="Arial"/>
        </w:rPr>
        <w:t>88</w:t>
      </w:r>
      <w:r w:rsidR="00360C07">
        <w:rPr>
          <w:rFonts w:ascii="Arial" w:hAnsi="Arial" w:cs="Arial"/>
        </w:rPr>
        <w:t xml:space="preserve"> non-rejection samples and </w:t>
      </w:r>
      <w:r w:rsidR="0095479F">
        <w:rPr>
          <w:rFonts w:ascii="Arial" w:hAnsi="Arial" w:cs="Arial"/>
        </w:rPr>
        <w:t>29</w:t>
      </w:r>
      <w:r w:rsidR="00360C07">
        <w:rPr>
          <w:rFonts w:ascii="Arial" w:hAnsi="Arial" w:cs="Arial"/>
        </w:rPr>
        <w:t xml:space="preserve"> acute rejections, where 10 were diagnosed with ABMR, 17 with TCMR and two with both types of rejection. Only the last study </w:t>
      </w:r>
      <w:r w:rsidR="00DF2D9A">
        <w:rPr>
          <w:rFonts w:ascii="Arial" w:hAnsi="Arial" w:cs="Arial"/>
        </w:rPr>
        <w:t>classifies</w:t>
      </w:r>
      <w:r w:rsidR="00360C07">
        <w:rPr>
          <w:rFonts w:ascii="Arial" w:hAnsi="Arial" w:cs="Arial"/>
        </w:rPr>
        <w:t xml:space="preserve"> patients in ABMR and TCMR.</w:t>
      </w:r>
      <w:commentRangeEnd w:id="144"/>
      <w:r w:rsidR="00CD5566">
        <w:rPr>
          <w:rStyle w:val="CommentReference"/>
        </w:rPr>
        <w:commentReference w:id="144"/>
      </w:r>
    </w:p>
    <w:p w14:paraId="74FA52B9" w14:textId="396C4D5D" w:rsidR="005D7F9C" w:rsidRPr="00AD7C88" w:rsidRDefault="00CB33CC" w:rsidP="00956880">
      <w:pPr>
        <w:jc w:val="both"/>
        <w:rPr>
          <w:rFonts w:ascii="Arial" w:hAnsi="Arial" w:cs="Arial"/>
        </w:rPr>
      </w:pPr>
      <w:r>
        <w:rPr>
          <w:rFonts w:ascii="Arial" w:hAnsi="Arial" w:cs="Arial"/>
        </w:rPr>
        <w:t xml:space="preserve">All studies were run on </w:t>
      </w:r>
      <w:r w:rsidRPr="00CB33CC">
        <w:rPr>
          <w:rFonts w:ascii="Arial" w:hAnsi="Arial" w:cs="Arial"/>
        </w:rPr>
        <w:t>Affymetrix Human Genome U133 Plus 2.0 Array</w:t>
      </w:r>
      <w:r>
        <w:rPr>
          <w:rFonts w:ascii="Arial" w:hAnsi="Arial" w:cs="Arial"/>
        </w:rPr>
        <w:t xml:space="preserve"> platform. And the expression levels and metadata were </w:t>
      </w:r>
      <w:r w:rsidR="00FD6DA0">
        <w:rPr>
          <w:rFonts w:ascii="Arial" w:hAnsi="Arial" w:cs="Arial"/>
        </w:rPr>
        <w:t>extracted</w:t>
      </w:r>
      <w:r>
        <w:rPr>
          <w:rFonts w:ascii="Arial" w:hAnsi="Arial" w:cs="Arial"/>
        </w:rPr>
        <w:t xml:space="preserve"> from a</w:t>
      </w:r>
      <w:r w:rsidR="00AF7FA5">
        <w:rPr>
          <w:rFonts w:ascii="Arial" w:hAnsi="Arial" w:cs="Arial"/>
        </w:rPr>
        <w:t>n</w:t>
      </w:r>
      <w:r>
        <w:rPr>
          <w:rFonts w:ascii="Arial" w:hAnsi="Arial" w:cs="Arial"/>
        </w:rPr>
        <w:t xml:space="preserve"> </w:t>
      </w:r>
      <w:r w:rsidR="00AF7FA5" w:rsidRPr="00AF7FA5">
        <w:rPr>
          <w:rFonts w:ascii="Arial" w:hAnsi="Arial" w:cs="Arial"/>
          <w:i/>
          <w:iCs/>
        </w:rPr>
        <w:t>in-home</w:t>
      </w:r>
      <w:r>
        <w:rPr>
          <w:rFonts w:ascii="Arial" w:hAnsi="Arial" w:cs="Arial"/>
        </w:rPr>
        <w:t xml:space="preserve"> python algorithm</w:t>
      </w:r>
      <w:r w:rsidR="00C07100">
        <w:rPr>
          <w:rFonts w:ascii="Arial" w:hAnsi="Arial" w:cs="Arial"/>
        </w:rPr>
        <w:t xml:space="preserve"> available in</w:t>
      </w:r>
      <w:r w:rsidR="009C696B">
        <w:rPr>
          <w:rFonts w:ascii="Arial" w:hAnsi="Arial" w:cs="Arial"/>
        </w:rPr>
        <w:t xml:space="preserve"> </w:t>
      </w:r>
      <w:r w:rsidR="00E91AEF">
        <w:rPr>
          <w:rFonts w:ascii="Arial" w:hAnsi="Arial" w:cs="Arial"/>
        </w:rPr>
        <w:t>s</w:t>
      </w:r>
      <w:r w:rsidR="00E91AEF" w:rsidRPr="00E91AEF">
        <w:rPr>
          <w:rFonts w:ascii="Arial" w:hAnsi="Arial" w:cs="Arial"/>
        </w:rPr>
        <w:t>upplementary material</w:t>
      </w:r>
      <w:r>
        <w:rPr>
          <w:rFonts w:ascii="Arial" w:hAnsi="Arial" w:cs="Arial"/>
        </w:rPr>
        <w:t>.</w:t>
      </w:r>
      <w:r w:rsidR="006D44F9">
        <w:rPr>
          <w:rFonts w:ascii="Arial" w:hAnsi="Arial" w:cs="Arial"/>
        </w:rPr>
        <w:t xml:space="preserve"> We transformed the probes names to symbol genes based on the same reference genome used in NGS RNA-seq processing.</w:t>
      </w:r>
      <w:r w:rsidR="006D66B2">
        <w:rPr>
          <w:rFonts w:ascii="Arial" w:hAnsi="Arial" w:cs="Arial"/>
        </w:rPr>
        <w:t xml:space="preserve"> To update the probes to that genome, we used </w:t>
      </w:r>
      <w:r w:rsidR="006D66B2" w:rsidRPr="006D66B2">
        <w:rPr>
          <w:rFonts w:ascii="Arial" w:hAnsi="Arial" w:cs="Arial"/>
        </w:rPr>
        <w:t>MyGene.py</w:t>
      </w:r>
      <w:r w:rsidR="006D66B2">
        <w:rPr>
          <w:rFonts w:ascii="Arial" w:hAnsi="Arial" w:cs="Arial"/>
        </w:rPr>
        <w:t xml:space="preserve"> (</w:t>
      </w:r>
      <w:r w:rsidR="006D66B2" w:rsidRPr="006D66B2">
        <w:rPr>
          <w:rFonts w:ascii="Arial" w:hAnsi="Arial" w:cs="Arial"/>
        </w:rPr>
        <w:t>PMC3531157</w:t>
      </w:r>
      <w:r w:rsidR="006D66B2">
        <w:rPr>
          <w:rFonts w:ascii="Arial" w:hAnsi="Arial" w:cs="Arial"/>
        </w:rPr>
        <w:t>)</w:t>
      </w:r>
      <w:r w:rsidR="00902828">
        <w:rPr>
          <w:rFonts w:ascii="Arial" w:hAnsi="Arial" w:cs="Arial"/>
        </w:rPr>
        <w:t xml:space="preserve"> and grouped the duplicated gene symbols by the median of each sample.</w:t>
      </w:r>
      <w:r w:rsidR="00585EC2">
        <w:rPr>
          <w:rFonts w:ascii="Arial" w:hAnsi="Arial" w:cs="Arial"/>
        </w:rPr>
        <w:t xml:space="preserve"> </w:t>
      </w:r>
      <w:r w:rsidR="005D7F9C">
        <w:rPr>
          <w:rFonts w:ascii="Arial" w:hAnsi="Arial" w:cs="Arial"/>
        </w:rPr>
        <w:t>We</w:t>
      </w:r>
      <w:r w:rsidR="00585EC2">
        <w:rPr>
          <w:rFonts w:ascii="Arial" w:hAnsi="Arial" w:cs="Arial"/>
        </w:rPr>
        <w:t xml:space="preserve"> only</w:t>
      </w:r>
      <w:r w:rsidR="005D7F9C">
        <w:rPr>
          <w:rFonts w:ascii="Arial" w:hAnsi="Arial" w:cs="Arial"/>
        </w:rPr>
        <w:t xml:space="preserve"> log-transformed the expressions values </w:t>
      </w:r>
      <w:r w:rsidR="00585EC2">
        <w:rPr>
          <w:rFonts w:ascii="Arial" w:hAnsi="Arial" w:cs="Arial"/>
        </w:rPr>
        <w:t xml:space="preserve">of </w:t>
      </w:r>
      <w:r w:rsidR="005D7F9C" w:rsidRPr="005D7F9C">
        <w:rPr>
          <w:rFonts w:ascii="Arial" w:hAnsi="Arial" w:cs="Arial"/>
        </w:rPr>
        <w:t>GSE14346</w:t>
      </w:r>
      <w:r w:rsidR="005D7F9C">
        <w:rPr>
          <w:rFonts w:ascii="Arial" w:hAnsi="Arial" w:cs="Arial"/>
        </w:rPr>
        <w:t xml:space="preserve"> and </w:t>
      </w:r>
      <w:r w:rsidR="005D7F9C" w:rsidRPr="005D7F9C">
        <w:rPr>
          <w:rFonts w:ascii="Arial" w:hAnsi="Arial" w:cs="Arial"/>
        </w:rPr>
        <w:t>GSE15296</w:t>
      </w:r>
      <w:r w:rsidR="00585EC2">
        <w:rPr>
          <w:rFonts w:ascii="Arial" w:hAnsi="Arial" w:cs="Arial"/>
        </w:rPr>
        <w:t xml:space="preserve"> studies</w:t>
      </w:r>
      <w:r w:rsidR="00E422DF">
        <w:rPr>
          <w:rFonts w:ascii="Arial" w:hAnsi="Arial" w:cs="Arial"/>
        </w:rPr>
        <w:t xml:space="preserve"> because they were stored non log transformed in NCBI.</w:t>
      </w:r>
    </w:p>
    <w:p w14:paraId="2BF530ED" w14:textId="5D1C99B9" w:rsidR="007E1021" w:rsidRPr="00AD7C88" w:rsidRDefault="6136E5B2" w:rsidP="6136E5B2">
      <w:pPr>
        <w:jc w:val="both"/>
        <w:rPr>
          <w:rFonts w:ascii="Arial" w:hAnsi="Arial" w:cs="Arial"/>
          <w:b/>
          <w:bCs/>
        </w:rPr>
      </w:pPr>
      <w:r w:rsidRPr="6136E5B2">
        <w:rPr>
          <w:rFonts w:ascii="Arial" w:hAnsi="Arial" w:cs="Arial"/>
          <w:b/>
          <w:bCs/>
        </w:rPr>
        <w:t xml:space="preserve">Statistical Analysis </w:t>
      </w:r>
    </w:p>
    <w:p w14:paraId="5500173A" w14:textId="3D755C53" w:rsidR="007E1021" w:rsidRPr="00AD7C88" w:rsidRDefault="6136E5B2" w:rsidP="6136E5B2">
      <w:pPr>
        <w:jc w:val="both"/>
        <w:rPr>
          <w:rFonts w:ascii="Arial" w:hAnsi="Arial" w:cs="Arial"/>
          <w:b/>
          <w:bCs/>
        </w:rPr>
      </w:pPr>
      <w:r w:rsidRPr="6136E5B2">
        <w:rPr>
          <w:rFonts w:ascii="Arial" w:hAnsi="Arial" w:cs="Arial"/>
          <w:u w:val="single"/>
        </w:rPr>
        <w:t>Discovering</w:t>
      </w:r>
      <w:r w:rsidRPr="6136E5B2">
        <w:rPr>
          <w:rFonts w:ascii="Arial" w:hAnsi="Arial" w:cs="Arial"/>
        </w:rPr>
        <w:t>:</w:t>
      </w:r>
      <w:r w:rsidRPr="6136E5B2">
        <w:rPr>
          <w:rFonts w:ascii="Arial" w:hAnsi="Arial" w:cs="Arial"/>
          <w:b/>
          <w:bCs/>
        </w:rPr>
        <w:t xml:space="preserve"> </w:t>
      </w:r>
      <w:r w:rsidRPr="6136E5B2">
        <w:rPr>
          <w:rFonts w:ascii="Arial" w:hAnsi="Arial" w:cs="Arial"/>
        </w:rPr>
        <w:t xml:space="preserve">We use </w:t>
      </w:r>
      <w:proofErr w:type="spellStart"/>
      <w:r w:rsidRPr="6136E5B2">
        <w:rPr>
          <w:rFonts w:ascii="Arial" w:hAnsi="Arial" w:cs="Arial"/>
        </w:rPr>
        <w:t>Tximport</w:t>
      </w:r>
      <w:proofErr w:type="spellEnd"/>
      <w:r w:rsidRPr="6136E5B2">
        <w:rPr>
          <w:rFonts w:ascii="Arial" w:hAnsi="Arial" w:cs="Arial"/>
        </w:rPr>
        <w:t xml:space="preserve"> </w:t>
      </w:r>
      <w:r w:rsidR="00AE7FD8">
        <w:rPr>
          <w:rFonts w:ascii="Arial" w:hAnsi="Arial" w:cs="Arial"/>
        </w:rPr>
        <w:t>(</w:t>
      </w:r>
      <w:r w:rsidR="00AE7FD8" w:rsidRPr="00AE7FD8">
        <w:rPr>
          <w:rFonts w:ascii="Arial" w:hAnsi="Arial" w:cs="Arial"/>
        </w:rPr>
        <w:t>PMC4712774</w:t>
      </w:r>
      <w:r w:rsidR="00AE7FD8">
        <w:rPr>
          <w:rFonts w:ascii="Arial" w:hAnsi="Arial" w:cs="Arial"/>
        </w:rPr>
        <w:t xml:space="preserve">) </w:t>
      </w:r>
      <w:r w:rsidRPr="6136E5B2">
        <w:rPr>
          <w:rFonts w:ascii="Arial" w:hAnsi="Arial" w:cs="Arial"/>
        </w:rPr>
        <w:t xml:space="preserve">to import the abundance files to </w:t>
      </w:r>
      <w:r w:rsidR="00736642">
        <w:rPr>
          <w:rFonts w:ascii="Arial" w:hAnsi="Arial" w:cs="Arial"/>
        </w:rPr>
        <w:t>analyze</w:t>
      </w:r>
      <w:r w:rsidRPr="6136E5B2">
        <w:rPr>
          <w:rFonts w:ascii="Arial" w:hAnsi="Arial" w:cs="Arial"/>
        </w:rPr>
        <w:t xml:space="preserve"> it </w:t>
      </w:r>
      <w:r w:rsidR="00736642">
        <w:rPr>
          <w:rFonts w:ascii="Arial" w:hAnsi="Arial" w:cs="Arial"/>
        </w:rPr>
        <w:t>with</w:t>
      </w:r>
      <w:r w:rsidRPr="6136E5B2">
        <w:rPr>
          <w:rFonts w:ascii="Arial" w:hAnsi="Arial" w:cs="Arial"/>
        </w:rPr>
        <w:t xml:space="preserve"> DESeq2</w:t>
      </w:r>
      <w:r w:rsidR="00AE7FD8">
        <w:rPr>
          <w:rFonts w:ascii="Arial" w:hAnsi="Arial" w:cs="Arial"/>
        </w:rPr>
        <w:t xml:space="preserve"> (</w:t>
      </w:r>
      <w:r w:rsidR="00AE7FD8" w:rsidRPr="00AE7FD8">
        <w:rPr>
          <w:rFonts w:ascii="Arial" w:hAnsi="Arial" w:cs="Arial"/>
        </w:rPr>
        <w:t>PMC4302049</w:t>
      </w:r>
      <w:r w:rsidR="00AE7FD8">
        <w:rPr>
          <w:rFonts w:ascii="Arial" w:hAnsi="Arial" w:cs="Arial"/>
        </w:rPr>
        <w:t>)</w:t>
      </w:r>
      <w:r w:rsidRPr="6136E5B2">
        <w:rPr>
          <w:rFonts w:ascii="Arial" w:hAnsi="Arial" w:cs="Arial"/>
        </w:rPr>
        <w:t xml:space="preserve">. We </w:t>
      </w:r>
      <w:r w:rsidR="003B25FD" w:rsidRPr="6136E5B2">
        <w:rPr>
          <w:rFonts w:ascii="Arial" w:hAnsi="Arial" w:cs="Arial"/>
        </w:rPr>
        <w:t>perform</w:t>
      </w:r>
      <w:r w:rsidRPr="6136E5B2">
        <w:rPr>
          <w:rFonts w:ascii="Arial" w:hAnsi="Arial" w:cs="Arial"/>
        </w:rPr>
        <w:t xml:space="preserve"> the test of the alternative hypothesis as “less than” and </w:t>
      </w:r>
      <w:r w:rsidR="0095479F">
        <w:rPr>
          <w:rFonts w:ascii="Arial" w:hAnsi="Arial" w:cs="Arial"/>
        </w:rPr>
        <w:t>l</w:t>
      </w:r>
      <w:r w:rsidR="005B193F" w:rsidRPr="006D27D1">
        <w:rPr>
          <w:rFonts w:ascii="Arial" w:hAnsi="Arial" w:cs="Arial"/>
        </w:rPr>
        <w:t>og2Fold-Change</w:t>
      </w:r>
      <w:r w:rsidR="005B193F" w:rsidRPr="6136E5B2">
        <w:rPr>
          <w:rFonts w:ascii="Arial" w:hAnsi="Arial" w:cs="Arial"/>
        </w:rPr>
        <w:t xml:space="preserve"> </w:t>
      </w:r>
      <w:r w:rsidRPr="6136E5B2">
        <w:rPr>
          <w:rFonts w:ascii="Arial" w:hAnsi="Arial" w:cs="Arial"/>
        </w:rPr>
        <w:t xml:space="preserve">equal 0.5. The genes of interest have differential expression between pretransplant vs one week, 3 months and 6 months in maximum +0.5 and minimum -0.5 of </w:t>
      </w:r>
      <w:r w:rsidR="0095479F">
        <w:rPr>
          <w:rFonts w:ascii="Arial" w:hAnsi="Arial" w:cs="Arial"/>
        </w:rPr>
        <w:t>l</w:t>
      </w:r>
      <w:r w:rsidR="00F81C93" w:rsidRPr="006D27D1">
        <w:rPr>
          <w:rFonts w:ascii="Arial" w:hAnsi="Arial" w:cs="Arial"/>
        </w:rPr>
        <w:t>og2Fold-Change</w:t>
      </w:r>
      <w:r w:rsidRPr="6136E5B2">
        <w:rPr>
          <w:rFonts w:ascii="Arial" w:hAnsi="Arial" w:cs="Arial"/>
        </w:rPr>
        <w:t>. We consider an adjusted p-value less or equal to 0.05 as a significant level.</w:t>
      </w:r>
    </w:p>
    <w:p w14:paraId="4E4E010C" w14:textId="60E504F9" w:rsidR="6136E5B2" w:rsidRDefault="6136E5B2" w:rsidP="6136E5B2">
      <w:pPr>
        <w:jc w:val="both"/>
        <w:rPr>
          <w:rFonts w:ascii="Arial" w:hAnsi="Arial" w:cs="Arial"/>
        </w:rPr>
      </w:pPr>
      <w:r w:rsidRPr="6136E5B2">
        <w:rPr>
          <w:rFonts w:ascii="Arial" w:hAnsi="Arial" w:cs="Arial"/>
        </w:rPr>
        <w:t xml:space="preserve">For each study we </w:t>
      </w:r>
      <w:r w:rsidR="00736642">
        <w:rPr>
          <w:rFonts w:ascii="Arial" w:hAnsi="Arial" w:cs="Arial"/>
        </w:rPr>
        <w:t xml:space="preserve">use </w:t>
      </w:r>
      <w:r w:rsidRPr="6136E5B2">
        <w:rPr>
          <w:rFonts w:ascii="Arial" w:hAnsi="Arial" w:cs="Arial"/>
        </w:rPr>
        <w:t>the</w:t>
      </w:r>
      <w:r w:rsidR="00736642">
        <w:rPr>
          <w:rFonts w:ascii="Arial" w:hAnsi="Arial" w:cs="Arial"/>
        </w:rPr>
        <w:t xml:space="preserve"> normalized </w:t>
      </w:r>
      <w:r w:rsidRPr="6136E5B2">
        <w:rPr>
          <w:rFonts w:ascii="Arial" w:hAnsi="Arial" w:cs="Arial"/>
        </w:rPr>
        <w:t xml:space="preserve">expression counts from DESeq2 and calculate the coefficient of variation (CV) </w:t>
      </w:r>
      <w:r w:rsidR="00BA23BE">
        <w:rPr>
          <w:rFonts w:ascii="Arial" w:hAnsi="Arial" w:cs="Arial"/>
        </w:rPr>
        <w:t xml:space="preserve">(Eq-1) </w:t>
      </w:r>
      <w:r w:rsidRPr="6136E5B2">
        <w:rPr>
          <w:rFonts w:ascii="Arial" w:hAnsi="Arial" w:cs="Arial"/>
        </w:rPr>
        <w:t xml:space="preserve">and </w:t>
      </w:r>
      <w:r w:rsidR="00736642">
        <w:rPr>
          <w:rFonts w:ascii="Arial" w:hAnsi="Arial" w:cs="Arial"/>
        </w:rPr>
        <w:t xml:space="preserve">the </w:t>
      </w:r>
      <w:r w:rsidRPr="6136E5B2">
        <w:rPr>
          <w:rFonts w:ascii="Arial" w:hAnsi="Arial" w:cs="Arial"/>
        </w:rPr>
        <w:t>mean of expression counts (</w:t>
      </w:r>
      <w:r w:rsidR="00FF6098">
        <w:rPr>
          <w:rFonts w:ascii="Arial" w:hAnsi="Arial" w:cs="Arial"/>
        </w:rPr>
        <w:t>µ</w:t>
      </w:r>
      <w:r w:rsidRPr="6136E5B2">
        <w:rPr>
          <w:rFonts w:ascii="Arial" w:hAnsi="Arial" w:cs="Arial"/>
        </w:rPr>
        <w:t xml:space="preserve">) </w:t>
      </w:r>
      <w:r w:rsidR="00BA23BE">
        <w:rPr>
          <w:rFonts w:ascii="Arial" w:hAnsi="Arial" w:cs="Arial"/>
        </w:rPr>
        <w:t xml:space="preserve">(Eq-2) </w:t>
      </w:r>
      <w:r w:rsidRPr="6136E5B2">
        <w:rPr>
          <w:rFonts w:ascii="Arial" w:hAnsi="Arial" w:cs="Arial"/>
        </w:rPr>
        <w:t xml:space="preserve">for all genes. We </w:t>
      </w:r>
      <w:r w:rsidR="00BA23BE">
        <w:rPr>
          <w:rFonts w:ascii="Arial" w:hAnsi="Arial" w:cs="Arial"/>
        </w:rPr>
        <w:t>rescale</w:t>
      </w:r>
      <w:r w:rsidR="00736642">
        <w:rPr>
          <w:rFonts w:ascii="Arial" w:hAnsi="Arial" w:cs="Arial"/>
        </w:rPr>
        <w:t xml:space="preserve"> the </w:t>
      </w:r>
      <w:r w:rsidR="00FF6098">
        <w:rPr>
          <w:rFonts w:ascii="Arial" w:hAnsi="Arial" w:cs="Arial"/>
        </w:rPr>
        <w:t>µ</w:t>
      </w:r>
      <w:r w:rsidR="00BA23BE">
        <w:rPr>
          <w:rFonts w:ascii="Arial" w:hAnsi="Arial" w:cs="Arial"/>
        </w:rPr>
        <w:t xml:space="preserve"> and the CV </w:t>
      </w:r>
      <w:r w:rsidR="00FF6098">
        <w:rPr>
          <w:rFonts w:ascii="Arial" w:hAnsi="Arial" w:cs="Arial"/>
        </w:rPr>
        <w:t xml:space="preserve">with standard scaler </w:t>
      </w:r>
      <w:r w:rsidR="00BA23BE">
        <w:rPr>
          <w:rFonts w:ascii="Arial" w:hAnsi="Arial" w:cs="Arial"/>
        </w:rPr>
        <w:t xml:space="preserve">and </w:t>
      </w:r>
      <w:r w:rsidRPr="6136E5B2">
        <w:rPr>
          <w:rFonts w:ascii="Arial" w:hAnsi="Arial" w:cs="Arial"/>
        </w:rPr>
        <w:t xml:space="preserve">clustered the genes by CV and </w:t>
      </w:r>
      <w:r w:rsidR="00FF6098">
        <w:rPr>
          <w:rFonts w:ascii="Arial" w:hAnsi="Arial" w:cs="Arial"/>
        </w:rPr>
        <w:t xml:space="preserve">µ </w:t>
      </w:r>
      <w:r w:rsidRPr="6136E5B2">
        <w:rPr>
          <w:rFonts w:ascii="Arial" w:hAnsi="Arial" w:cs="Arial"/>
        </w:rPr>
        <w:t>with Birch algorithm</w:t>
      </w:r>
      <w:r w:rsidR="0094581B">
        <w:rPr>
          <w:rFonts w:ascii="Arial" w:hAnsi="Arial" w:cs="Arial"/>
        </w:rPr>
        <w:t xml:space="preserve"> (</w:t>
      </w:r>
      <w:r w:rsidR="0094581B" w:rsidRPr="0094581B">
        <w:rPr>
          <w:rFonts w:ascii="Arial" w:hAnsi="Arial" w:cs="Arial"/>
        </w:rPr>
        <w:t>BIRCH: An efficient data clustering method for large databases.</w:t>
      </w:r>
      <w:r w:rsidR="0094581B">
        <w:rPr>
          <w:rFonts w:ascii="Arial" w:hAnsi="Arial" w:cs="Arial"/>
        </w:rPr>
        <w:t>)</w:t>
      </w:r>
      <w:r w:rsidRPr="6136E5B2">
        <w:rPr>
          <w:rFonts w:ascii="Arial" w:hAnsi="Arial" w:cs="Arial"/>
        </w:rPr>
        <w:t xml:space="preserve"> from scikit-learning</w:t>
      </w:r>
      <w:r w:rsidR="0094581B">
        <w:rPr>
          <w:rFonts w:ascii="Arial" w:hAnsi="Arial" w:cs="Arial"/>
        </w:rPr>
        <w:t xml:space="preserve"> (</w:t>
      </w:r>
      <w:r w:rsidR="0094581B" w:rsidRPr="0094581B">
        <w:rPr>
          <w:rFonts w:ascii="Arial" w:hAnsi="Arial" w:cs="Arial"/>
        </w:rPr>
        <w:t>Scikit-learn: Machine Learning in {P}</w:t>
      </w:r>
      <w:proofErr w:type="spellStart"/>
      <w:r w:rsidR="0094581B" w:rsidRPr="0094581B">
        <w:rPr>
          <w:rFonts w:ascii="Arial" w:hAnsi="Arial" w:cs="Arial"/>
        </w:rPr>
        <w:t>ython</w:t>
      </w:r>
      <w:proofErr w:type="spellEnd"/>
      <w:r w:rsidR="0094581B">
        <w:rPr>
          <w:rFonts w:ascii="Arial" w:hAnsi="Arial" w:cs="Arial"/>
        </w:rPr>
        <w:t>)</w:t>
      </w:r>
      <w:r w:rsidRPr="6136E5B2">
        <w:rPr>
          <w:rFonts w:ascii="Arial" w:hAnsi="Arial" w:cs="Arial"/>
        </w:rPr>
        <w:t xml:space="preserve">. </w:t>
      </w:r>
    </w:p>
    <w:p w14:paraId="014A4EFE" w14:textId="77777777" w:rsidR="001670E3" w:rsidRDefault="001670E3" w:rsidP="6136E5B2">
      <w:pPr>
        <w:jc w:val="both"/>
        <w:rPr>
          <w:rFonts w:ascii="Arial" w:hAnsi="Arial" w:cs="Arial"/>
        </w:rPr>
      </w:pPr>
    </w:p>
    <w:p w14:paraId="7A271F5A" w14:textId="3536FD85" w:rsidR="001670E3" w:rsidRPr="001670E3" w:rsidRDefault="00FF6098" w:rsidP="6136E5B2">
      <w:pPr>
        <w:jc w:val="both"/>
        <w:rPr>
          <w:rFonts w:ascii="Arial" w:hAnsi="Arial" w:cs="Arial"/>
          <w:sz w:val="32"/>
          <w:szCs w:val="32"/>
        </w:rPr>
      </w:pPr>
      <m:oMathPara>
        <m:oMath>
          <m:r>
            <w:rPr>
              <w:rFonts w:ascii="Cambria Math" w:hAnsi="Cambria Math" w:cs="Arial"/>
              <w:sz w:val="32"/>
              <w:szCs w:val="32"/>
            </w:rPr>
            <m:t>CV=</m:t>
          </m:r>
          <m:f>
            <m:fPr>
              <m:ctrlPr>
                <w:rPr>
                  <w:rFonts w:ascii="Cambria Math" w:hAnsi="Cambria Math" w:cs="Arial"/>
                  <w:i/>
                  <w:sz w:val="32"/>
                  <w:szCs w:val="32"/>
                </w:rPr>
              </m:ctrlPr>
            </m:fPr>
            <m:num>
              <m:r>
                <w:rPr>
                  <w:rFonts w:ascii="Cambria Math" w:hAnsi="Cambria Math" w:cs="Arial"/>
                  <w:sz w:val="32"/>
                  <w:szCs w:val="32"/>
                </w:rPr>
                <m:t>μ</m:t>
              </m:r>
            </m:num>
            <m:den>
              <m:r>
                <w:rPr>
                  <w:rFonts w:ascii="Cambria Math" w:hAnsi="Cambria Math" w:cs="Arial"/>
                  <w:sz w:val="32"/>
                  <w:szCs w:val="32"/>
                </w:rPr>
                <m:t>σ</m:t>
              </m:r>
            </m:den>
          </m:f>
        </m:oMath>
      </m:oMathPara>
    </w:p>
    <w:p w14:paraId="15153C76" w14:textId="35EFD4FC" w:rsidR="001670E3" w:rsidRPr="007B67F8" w:rsidRDefault="00FF6098" w:rsidP="6136E5B2">
      <w:pPr>
        <w:jc w:val="both"/>
        <w:rPr>
          <w:rFonts w:ascii="Arial" w:hAnsi="Arial" w:cs="Arial"/>
          <w:sz w:val="32"/>
          <w:szCs w:val="32"/>
        </w:rPr>
      </w:pPr>
      <m:oMathPara>
        <m:oMath>
          <m:r>
            <w:rPr>
              <w:rFonts w:ascii="Cambria Math" w:hAnsi="Cambria Math" w:cs="Arial"/>
              <w:sz w:val="32"/>
              <w:szCs w:val="32"/>
            </w:rPr>
            <m:t>μ=</m:t>
          </m:r>
          <m:f>
            <m:fPr>
              <m:ctrlPr>
                <w:rPr>
                  <w:rFonts w:ascii="Cambria Math" w:hAnsi="Cambria Math" w:cs="Arial"/>
                  <w:i/>
                  <w:sz w:val="32"/>
                  <w:szCs w:val="32"/>
                </w:rPr>
              </m:ctrlPr>
            </m:fPr>
            <m:num>
              <m:r>
                <w:rPr>
                  <w:rFonts w:ascii="Cambria Math" w:hAnsi="Cambria Math" w:cs="Arial"/>
                  <w:sz w:val="32"/>
                  <w:szCs w:val="32"/>
                </w:rPr>
                <m:t>1</m:t>
              </m:r>
            </m:num>
            <m:den>
              <m:r>
                <w:rPr>
                  <w:rFonts w:ascii="Cambria Math" w:hAnsi="Cambria Math" w:cs="Arial"/>
                  <w:sz w:val="32"/>
                  <w:szCs w:val="32"/>
                </w:rPr>
                <m:t>n</m:t>
              </m:r>
            </m:den>
          </m:f>
          <m:nary>
            <m:naryPr>
              <m:chr m:val="∑"/>
              <m:limLoc m:val="undOvr"/>
              <m:grow m:val="1"/>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i</m:t>
                  </m:r>
                </m:sub>
              </m:sSub>
            </m:e>
          </m:nary>
        </m:oMath>
      </m:oMathPara>
    </w:p>
    <w:p w14:paraId="5C53857B" w14:textId="77777777" w:rsidR="00FF6098" w:rsidRDefault="00FF6098" w:rsidP="6136E5B2">
      <w:pPr>
        <w:jc w:val="both"/>
        <w:rPr>
          <w:rFonts w:ascii="Arial" w:hAnsi="Arial" w:cs="Arial"/>
        </w:rPr>
      </w:pPr>
    </w:p>
    <w:p w14:paraId="5446750D" w14:textId="4AD4F46B" w:rsidR="6136E5B2" w:rsidRDefault="6136E5B2" w:rsidP="6136E5B2">
      <w:pPr>
        <w:jc w:val="both"/>
        <w:rPr>
          <w:rFonts w:ascii="Arial" w:hAnsi="Arial" w:cs="Arial"/>
        </w:rPr>
      </w:pPr>
      <w:r w:rsidRPr="6136E5B2">
        <w:rPr>
          <w:rFonts w:ascii="Arial" w:hAnsi="Arial" w:cs="Arial"/>
        </w:rPr>
        <w:t>We calculate pairwise log ratio of genes</w:t>
      </w:r>
      <w:r w:rsidR="00EF0491">
        <w:rPr>
          <w:rFonts w:ascii="Arial" w:hAnsi="Arial" w:cs="Arial"/>
        </w:rPr>
        <w:t xml:space="preserve"> expression</w:t>
      </w:r>
      <w:r w:rsidR="00B55346">
        <w:rPr>
          <w:rFonts w:ascii="Arial" w:hAnsi="Arial" w:cs="Arial"/>
        </w:rPr>
        <w:t xml:space="preserve"> per sample</w:t>
      </w:r>
      <w:r w:rsidRPr="6136E5B2">
        <w:rPr>
          <w:rFonts w:ascii="Arial" w:hAnsi="Arial" w:cs="Arial"/>
        </w:rPr>
        <w:t xml:space="preserve"> from the first five clusters with lowest CV median to filter genes by stability. We calculate the coefficient of variation of stability</w:t>
      </w:r>
      <w:r w:rsidR="007B67F8">
        <w:rPr>
          <w:rFonts w:ascii="Arial" w:hAnsi="Arial" w:cs="Arial"/>
        </w:rPr>
        <w:t xml:space="preserve"> (</w:t>
      </w:r>
      <w:r w:rsidR="00F10115">
        <w:rPr>
          <w:rFonts w:ascii="Arial" w:hAnsi="Arial" w:cs="Arial"/>
        </w:rPr>
        <w:t>CV</w:t>
      </w:r>
      <w:r w:rsidR="007B67F8">
        <w:rPr>
          <w:rFonts w:ascii="Arial" w:hAnsi="Arial" w:cs="Arial"/>
        </w:rPr>
        <w:t>S)</w:t>
      </w:r>
      <w:r w:rsidR="0051289D">
        <w:rPr>
          <w:rFonts w:ascii="Arial" w:hAnsi="Arial" w:cs="Arial"/>
        </w:rPr>
        <w:t xml:space="preserve"> (</w:t>
      </w:r>
      <w:r w:rsidR="0051289D">
        <w:rPr>
          <w:rFonts w:ascii="Helvetica" w:hAnsi="Helvetica"/>
          <w:color w:val="212121"/>
          <w:shd w:val="clear" w:color="auto" w:fill="FFFFFF"/>
        </w:rPr>
        <w:t>PMC126239</w:t>
      </w:r>
      <w:r w:rsidR="003F760D">
        <w:rPr>
          <w:rFonts w:ascii="Helvetica" w:hAnsi="Helvetica"/>
          <w:color w:val="212121"/>
          <w:shd w:val="clear" w:color="auto" w:fill="FFFFFF"/>
        </w:rPr>
        <w:t xml:space="preserve"> </w:t>
      </w:r>
      <w:r w:rsidR="003F760D" w:rsidRPr="003F760D">
        <w:rPr>
          <w:rFonts w:ascii="Helvetica" w:hAnsi="Helvetica"/>
          <w:color w:val="212121"/>
          <w:shd w:val="clear" w:color="auto" w:fill="FFFFFF"/>
        </w:rPr>
        <w:t>PMC5728501</w:t>
      </w:r>
      <w:r w:rsidR="0051289D">
        <w:rPr>
          <w:rFonts w:ascii="Arial" w:hAnsi="Arial" w:cs="Arial"/>
        </w:rPr>
        <w:t>)</w:t>
      </w:r>
      <w:r w:rsidRPr="6136E5B2">
        <w:rPr>
          <w:rFonts w:ascii="Arial" w:hAnsi="Arial" w:cs="Arial"/>
        </w:rPr>
        <w:t xml:space="preserve"> (CVS) </w:t>
      </w:r>
      <w:r w:rsidR="00BA23BE">
        <w:rPr>
          <w:rFonts w:ascii="Arial" w:hAnsi="Arial" w:cs="Arial"/>
        </w:rPr>
        <w:t xml:space="preserve">(Eq-3) </w:t>
      </w:r>
      <w:r w:rsidRPr="6136E5B2">
        <w:rPr>
          <w:rFonts w:ascii="Arial" w:hAnsi="Arial" w:cs="Arial"/>
        </w:rPr>
        <w:t xml:space="preserve">keeping the CVS </w:t>
      </w:r>
      <w:r w:rsidR="00F10115">
        <w:rPr>
          <w:rFonts w:ascii="Arial" w:hAnsi="Arial" w:cs="Arial"/>
        </w:rPr>
        <w:t>lower</w:t>
      </w:r>
      <w:r w:rsidRPr="6136E5B2">
        <w:rPr>
          <w:rFonts w:ascii="Arial" w:hAnsi="Arial" w:cs="Arial"/>
        </w:rPr>
        <w:t xml:space="preserve"> than the first quartile</w:t>
      </w:r>
      <w:r w:rsidR="00F10115">
        <w:rPr>
          <w:rFonts w:ascii="Arial" w:hAnsi="Arial" w:cs="Arial"/>
        </w:rPr>
        <w:t xml:space="preserve"> of all CVS combined pairs</w:t>
      </w:r>
      <w:r w:rsidRPr="6136E5B2">
        <w:rPr>
          <w:rFonts w:ascii="Arial" w:hAnsi="Arial" w:cs="Arial"/>
        </w:rPr>
        <w:t xml:space="preserve">. Then, we count the number of pairs of each gene with the remaining stability pairs. </w:t>
      </w:r>
      <w:ins w:id="150" w:author="Taborda Ribas, Guilherme" w:date="2024-07-26T16:57:00Z" w16du:dateUtc="2024-07-26T20:57:00Z">
        <w:r w:rsidR="00C6164B">
          <w:rPr>
            <w:rFonts w:ascii="Arial" w:hAnsi="Arial" w:cs="Arial"/>
          </w:rPr>
          <w:t>A lower head-to-head coefficient of variation of stability (CVS) to multiple genes means the better housekeeping gene candidate (</w:t>
        </w:r>
        <w:r w:rsidR="00C6164B">
          <w:rPr>
            <w:rFonts w:ascii="Helvetica" w:hAnsi="Helvetica"/>
            <w:color w:val="212121"/>
            <w:shd w:val="clear" w:color="auto" w:fill="FFFFFF"/>
          </w:rPr>
          <w:t xml:space="preserve">PMC126239 </w:t>
        </w:r>
        <w:r w:rsidR="00C6164B" w:rsidRPr="003F760D">
          <w:rPr>
            <w:rFonts w:ascii="Helvetica" w:hAnsi="Helvetica"/>
            <w:color w:val="212121"/>
            <w:shd w:val="clear" w:color="auto" w:fill="FFFFFF"/>
          </w:rPr>
          <w:t>PMC5728501</w:t>
        </w:r>
        <w:r w:rsidR="00C6164B">
          <w:rPr>
            <w:rFonts w:ascii="Arial" w:hAnsi="Arial" w:cs="Arial"/>
          </w:rPr>
          <w:t>).</w:t>
        </w:r>
      </w:ins>
    </w:p>
    <w:p w14:paraId="595C04AC" w14:textId="5FAAF346" w:rsidR="00103D52" w:rsidRDefault="00103D52" w:rsidP="6136E5B2">
      <w:pPr>
        <w:jc w:val="both"/>
        <w:rPr>
          <w:rFonts w:ascii="Arial" w:hAnsi="Arial" w:cs="Arial"/>
        </w:rPr>
      </w:pPr>
      <m:oMathPara>
        <m:oMath>
          <m:r>
            <w:rPr>
              <w:rFonts w:ascii="Cambria Math" w:hAnsi="Cambria Math" w:cs="Arial"/>
              <w:sz w:val="32"/>
              <w:szCs w:val="32"/>
            </w:rPr>
            <w:lastRenderedPageBreak/>
            <m:t>∀ j,k∈</m:t>
          </m:r>
          <m:d>
            <m:dPr>
              <m:begChr m:val="["/>
              <m:endChr m:val="]"/>
              <m:ctrlPr>
                <w:rPr>
                  <w:rFonts w:ascii="Cambria Math" w:hAnsi="Cambria Math" w:cs="Arial"/>
                  <w:i/>
                  <w:sz w:val="32"/>
                  <w:szCs w:val="32"/>
                </w:rPr>
              </m:ctrlPr>
            </m:dPr>
            <m:e>
              <m:r>
                <w:rPr>
                  <w:rFonts w:ascii="Cambria Math" w:hAnsi="Cambria Math" w:cs="Arial"/>
                  <w:sz w:val="32"/>
                  <w:szCs w:val="32"/>
                </w:rPr>
                <m:t>1,n</m:t>
              </m:r>
            </m:e>
          </m:d>
          <m:r>
            <w:rPr>
              <w:rFonts w:ascii="Cambria Math" w:hAnsi="Cambria Math" w:cs="Arial"/>
              <w:sz w:val="32"/>
              <w:szCs w:val="32"/>
            </w:rPr>
            <m:t xml:space="preserve"> and j≠k</m:t>
          </m:r>
        </m:oMath>
      </m:oMathPara>
    </w:p>
    <w:p w14:paraId="1B4EC9B6" w14:textId="2FEA4EB1" w:rsidR="007B67F8" w:rsidRDefault="00103D52" w:rsidP="6136E5B2">
      <w:pPr>
        <w:jc w:val="both"/>
        <w:rPr>
          <w:rFonts w:ascii="Arial" w:hAnsi="Arial" w:cs="Arial"/>
        </w:rPr>
      </w:pPr>
      <m:oMathPara>
        <m:oMath>
          <m:r>
            <w:rPr>
              <w:rFonts w:ascii="Cambria Math" w:hAnsi="Cambria Math" w:cs="Arial"/>
              <w:sz w:val="32"/>
              <w:szCs w:val="32"/>
            </w:rPr>
            <m:t xml:space="preserve">CVS=cv </m:t>
          </m:r>
          <m:d>
            <m:dPr>
              <m:ctrlPr>
                <w:rPr>
                  <w:rFonts w:ascii="Cambria Math" w:hAnsi="Cambria Math" w:cs="Arial"/>
                  <w:i/>
                  <w:sz w:val="32"/>
                  <w:szCs w:val="32"/>
                </w:rPr>
              </m:ctrlPr>
            </m:dPr>
            <m:e>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jk</m:t>
                  </m:r>
                </m:sub>
              </m:sSub>
            </m:e>
          </m:d>
        </m:oMath>
      </m:oMathPara>
    </w:p>
    <w:p w14:paraId="1C87D4BC" w14:textId="0CB54A60" w:rsidR="007B67F8" w:rsidRPr="007B67F8" w:rsidRDefault="00000000" w:rsidP="6136E5B2">
      <w:pPr>
        <w:jc w:val="both"/>
        <w:rPr>
          <w:rFonts w:ascii="Arial" w:hAnsi="Arial"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jk</m:t>
              </m:r>
            </m:sub>
          </m:sSub>
          <m:r>
            <w:rPr>
              <w:rFonts w:ascii="Cambria Math" w:hAnsi="Cambria Math" w:cs="Arial"/>
              <w:sz w:val="32"/>
              <w:szCs w:val="32"/>
            </w:rPr>
            <m:t>=</m:t>
          </m:r>
          <m:sSub>
            <m:sSubPr>
              <m:ctrlPr>
                <w:rPr>
                  <w:rFonts w:ascii="Cambria Math" w:hAnsi="Cambria Math" w:cs="Arial"/>
                  <w:i/>
                  <w:sz w:val="32"/>
                  <w:szCs w:val="32"/>
                </w:rPr>
              </m:ctrlPr>
            </m:sSubPr>
            <m:e>
              <m:d>
                <m:dPr>
                  <m:begChr m:val="{"/>
                  <m:endChr m:val="}"/>
                  <m:ctrlPr>
                    <w:rPr>
                      <w:rFonts w:ascii="Cambria Math" w:hAnsi="Cambria Math" w:cs="Arial"/>
                      <w:i/>
                      <w:sz w:val="32"/>
                      <w:szCs w:val="32"/>
                    </w:rPr>
                  </m:ctrlPr>
                </m:dPr>
                <m:e>
                  <m:func>
                    <m:funcPr>
                      <m:ctrlPr>
                        <w:rPr>
                          <w:rFonts w:ascii="Cambria Math" w:hAnsi="Cambria Math" w:cs="Arial"/>
                          <w:i/>
                          <w:sz w:val="32"/>
                          <w:szCs w:val="32"/>
                        </w:rPr>
                      </m:ctrlPr>
                    </m:funcPr>
                    <m:fName>
                      <m:r>
                        <w:rPr>
                          <w:rFonts w:ascii="Cambria Math" w:hAnsi="Cambria Math" w:cs="Arial"/>
                          <w:sz w:val="32"/>
                          <w:szCs w:val="32"/>
                        </w:rPr>
                        <m:t>ln</m:t>
                      </m:r>
                    </m:fName>
                    <m:e>
                      <m:d>
                        <m:dPr>
                          <m:ctrlPr>
                            <w:rPr>
                              <w:rFonts w:ascii="Cambria Math" w:hAnsi="Cambria Math" w:cs="Arial"/>
                              <w:i/>
                              <w:sz w:val="32"/>
                              <w:szCs w:val="32"/>
                            </w:rPr>
                          </m:ctrlPr>
                        </m:dPr>
                        <m:e>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ij</m:t>
                                  </m:r>
                                </m:sub>
                              </m:sSub>
                            </m:num>
                            <m:den>
                              <m:sSub>
                                <m:sSubPr>
                                  <m:ctrlPr>
                                    <w:rPr>
                                      <w:rFonts w:ascii="Cambria Math" w:hAnsi="Cambria Math" w:cs="Arial"/>
                                      <w:i/>
                                      <w:sz w:val="32"/>
                                      <w:szCs w:val="32"/>
                                    </w:rPr>
                                  </m:ctrlPr>
                                </m:sSubPr>
                                <m:e>
                                  <m:r>
                                    <w:rPr>
                                      <w:rFonts w:ascii="Cambria Math" w:hAnsi="Cambria Math" w:cs="Arial"/>
                                      <w:sz w:val="32"/>
                                      <w:szCs w:val="32"/>
                                    </w:rPr>
                                    <m:t>e</m:t>
                                  </m:r>
                                </m:e>
                                <m:sub>
                                  <m:r>
                                    <w:rPr>
                                      <w:rFonts w:ascii="Cambria Math" w:hAnsi="Cambria Math" w:cs="Arial"/>
                                      <w:sz w:val="32"/>
                                      <w:szCs w:val="32"/>
                                    </w:rPr>
                                    <m:t>nk</m:t>
                                  </m:r>
                                </m:sub>
                              </m:sSub>
                            </m:den>
                          </m:f>
                        </m:e>
                      </m:d>
                    </m:e>
                  </m:func>
                </m:e>
              </m:d>
            </m:e>
            <m:sub>
              <m:r>
                <w:rPr>
                  <w:rFonts w:ascii="Cambria Math" w:hAnsi="Cambria Math" w:cs="Arial"/>
                  <w:sz w:val="32"/>
                  <w:szCs w:val="32"/>
                </w:rPr>
                <m:t>i=1→n</m:t>
              </m:r>
            </m:sub>
          </m:sSub>
        </m:oMath>
      </m:oMathPara>
    </w:p>
    <w:p w14:paraId="798F6282" w14:textId="77777777" w:rsidR="007B67F8" w:rsidRDefault="007B67F8" w:rsidP="6136E5B2">
      <w:pPr>
        <w:jc w:val="both"/>
        <w:rPr>
          <w:rFonts w:ascii="Arial" w:hAnsi="Arial" w:cs="Arial"/>
        </w:rPr>
      </w:pPr>
    </w:p>
    <w:p w14:paraId="0CE20A10" w14:textId="47D83F0F" w:rsidR="6136E5B2" w:rsidRDefault="003B25FD" w:rsidP="00FC12D8">
      <w:pPr>
        <w:jc w:val="both"/>
        <w:rPr>
          <w:rFonts w:ascii="Arial" w:hAnsi="Arial" w:cs="Arial"/>
        </w:rPr>
      </w:pPr>
      <w:r>
        <w:rPr>
          <w:rFonts w:ascii="Arial" w:hAnsi="Arial" w:cs="Arial"/>
        </w:rPr>
        <w:t>We chose t</w:t>
      </w:r>
      <w:r w:rsidR="6136E5B2" w:rsidRPr="6136E5B2">
        <w:rPr>
          <w:rFonts w:ascii="Arial" w:hAnsi="Arial" w:cs="Arial"/>
        </w:rPr>
        <w:t xml:space="preserve">he genes with the lowest CVS for highest number of pairs to calculate Pearson correlation and test the hypotheses with Kruskal-Wallis H-test to verify whether the genes expression in different conditions have same distribution. Both Pearson correlation and Kruskal-Wallis </w:t>
      </w:r>
      <w:r>
        <w:rPr>
          <w:rFonts w:ascii="Arial" w:hAnsi="Arial" w:cs="Arial"/>
        </w:rPr>
        <w:t>are</w:t>
      </w:r>
      <w:r w:rsidRPr="6136E5B2">
        <w:rPr>
          <w:rFonts w:ascii="Arial" w:hAnsi="Arial" w:cs="Arial"/>
        </w:rPr>
        <w:t xml:space="preserve"> </w:t>
      </w:r>
      <w:r w:rsidR="6136E5B2" w:rsidRPr="6136E5B2">
        <w:rPr>
          <w:rFonts w:ascii="Arial" w:hAnsi="Arial" w:cs="Arial"/>
        </w:rPr>
        <w:t>calculate</w:t>
      </w:r>
      <w:ins w:id="151" w:author="De Jesus Borges, Thiago [2]" w:date="2024-04-25T15:30:00Z">
        <w:r w:rsidR="00CD5566">
          <w:rPr>
            <w:rFonts w:ascii="Arial" w:hAnsi="Arial" w:cs="Arial"/>
          </w:rPr>
          <w:t>d</w:t>
        </w:r>
      </w:ins>
      <w:r w:rsidR="6136E5B2" w:rsidRPr="6136E5B2">
        <w:rPr>
          <w:rFonts w:ascii="Arial" w:hAnsi="Arial" w:cs="Arial"/>
        </w:rPr>
        <w:t xml:space="preserve"> with SciPy</w:t>
      </w:r>
      <w:r w:rsidR="00FC12D8">
        <w:rPr>
          <w:rFonts w:ascii="Arial" w:hAnsi="Arial" w:cs="Arial"/>
        </w:rPr>
        <w:t xml:space="preserve"> (</w:t>
      </w:r>
      <w:r w:rsidR="00FC12D8" w:rsidRPr="00FC12D8">
        <w:rPr>
          <w:rFonts w:ascii="Arial" w:hAnsi="Arial" w:cs="Arial"/>
        </w:rPr>
        <w:t>{SciPy} 1.0: Fundamental Algorithms for Scientific            Computing in Python</w:t>
      </w:r>
      <w:r w:rsidR="00FC12D8">
        <w:rPr>
          <w:rFonts w:ascii="Arial" w:hAnsi="Arial" w:cs="Arial"/>
        </w:rPr>
        <w:t>)</w:t>
      </w:r>
      <w:r w:rsidR="6136E5B2" w:rsidRPr="6136E5B2">
        <w:rPr>
          <w:rFonts w:ascii="Arial" w:hAnsi="Arial" w:cs="Arial"/>
        </w:rPr>
        <w:t>.</w:t>
      </w:r>
    </w:p>
    <w:p w14:paraId="7199CFBE" w14:textId="0C513A90" w:rsidR="6136E5B2" w:rsidRDefault="6136E5B2" w:rsidP="6136E5B2">
      <w:pPr>
        <w:jc w:val="both"/>
        <w:rPr>
          <w:rFonts w:ascii="Arial" w:hAnsi="Arial" w:cs="Arial"/>
        </w:rPr>
      </w:pPr>
      <w:r w:rsidRPr="6136E5B2">
        <w:rPr>
          <w:rFonts w:ascii="Arial" w:hAnsi="Arial" w:cs="Arial"/>
          <w:u w:val="single"/>
        </w:rPr>
        <w:t>Microarray validation</w:t>
      </w:r>
      <w:r w:rsidRPr="6136E5B2">
        <w:rPr>
          <w:rFonts w:ascii="Arial" w:hAnsi="Arial" w:cs="Arial"/>
        </w:rPr>
        <w:t>: We use the Eq-</w:t>
      </w:r>
      <w:r w:rsidR="00C0106E">
        <w:rPr>
          <w:rFonts w:ascii="Arial" w:hAnsi="Arial" w:cs="Arial"/>
        </w:rPr>
        <w:t>1</w:t>
      </w:r>
      <w:r w:rsidRPr="6136E5B2">
        <w:rPr>
          <w:rFonts w:ascii="Arial" w:hAnsi="Arial" w:cs="Arial"/>
        </w:rPr>
        <w:t xml:space="preserve"> to calculate the CV of all genes in each microarray study, and the </w:t>
      </w:r>
      <w:r w:rsidR="00C0106E">
        <w:rPr>
          <w:rFonts w:ascii="Arial" w:hAnsi="Arial" w:cs="Arial"/>
        </w:rPr>
        <w:t xml:space="preserve">Eq-2 </w:t>
      </w:r>
      <w:r w:rsidRPr="6136E5B2">
        <w:rPr>
          <w:rFonts w:ascii="Arial" w:hAnsi="Arial" w:cs="Arial"/>
        </w:rPr>
        <w:t>to calculate the mean of expression. We used UMAP</w:t>
      </w:r>
      <w:r w:rsidR="00550010">
        <w:rPr>
          <w:rFonts w:ascii="Arial" w:hAnsi="Arial" w:cs="Arial"/>
        </w:rPr>
        <w:t xml:space="preserve"> (</w:t>
      </w:r>
      <w:r w:rsidR="00550010" w:rsidRPr="00550010">
        <w:rPr>
          <w:rFonts w:ascii="Arial" w:hAnsi="Arial" w:cs="Arial"/>
        </w:rPr>
        <w:t>UMAP: Uniform Manifold Approximation and Projection</w:t>
      </w:r>
      <w:r w:rsidR="00550010">
        <w:rPr>
          <w:rFonts w:ascii="Arial" w:hAnsi="Arial" w:cs="Arial"/>
        </w:rPr>
        <w:t>)</w:t>
      </w:r>
      <w:r w:rsidRPr="6136E5B2">
        <w:rPr>
          <w:rFonts w:ascii="Arial" w:hAnsi="Arial" w:cs="Arial"/>
        </w:rPr>
        <w:t xml:space="preserve"> to reduce the dimensionality of the housekeeping genes expression matrix to visualize the samples in two dimensions. We calculate the </w:t>
      </w:r>
      <w:r w:rsidR="008F378F">
        <w:rPr>
          <w:rFonts w:ascii="Arial" w:hAnsi="Arial" w:cs="Arial"/>
        </w:rPr>
        <w:t>k-means for 2 clusters with</w:t>
      </w:r>
      <w:r w:rsidRPr="6136E5B2">
        <w:rPr>
          <w:rFonts w:ascii="Arial" w:hAnsi="Arial" w:cs="Arial"/>
        </w:rPr>
        <w:t xml:space="preserve"> scikit-learning</w:t>
      </w:r>
      <w:r w:rsidR="008F378F">
        <w:rPr>
          <w:rFonts w:ascii="Arial" w:hAnsi="Arial" w:cs="Arial"/>
        </w:rPr>
        <w:t xml:space="preserve">. </w:t>
      </w:r>
      <w:r w:rsidRPr="6136E5B2">
        <w:rPr>
          <w:rFonts w:ascii="Arial" w:hAnsi="Arial" w:cs="Arial"/>
        </w:rPr>
        <w:t xml:space="preserve">For each cluster we calculate the Shannon entropy with SciPy. </w:t>
      </w:r>
    </w:p>
    <w:p w14:paraId="0DBB1F0D" w14:textId="7399AAA6" w:rsidR="6136E5B2" w:rsidRDefault="6136E5B2" w:rsidP="6136E5B2">
      <w:pPr>
        <w:jc w:val="both"/>
        <w:rPr>
          <w:rFonts w:ascii="Arial" w:hAnsi="Arial" w:cs="Arial"/>
        </w:rPr>
      </w:pPr>
      <w:r w:rsidRPr="6136E5B2">
        <w:rPr>
          <w:rFonts w:ascii="Arial" w:hAnsi="Arial" w:cs="Arial"/>
          <w:u w:val="single"/>
        </w:rPr>
        <w:t>Pathway Analysis</w:t>
      </w:r>
      <w:r w:rsidRPr="6136E5B2">
        <w:rPr>
          <w:rFonts w:ascii="Arial" w:hAnsi="Arial" w:cs="Arial"/>
        </w:rPr>
        <w:t xml:space="preserve">: We used </w:t>
      </w:r>
      <w:proofErr w:type="spellStart"/>
      <w:r w:rsidRPr="6136E5B2">
        <w:rPr>
          <w:rFonts w:ascii="Arial" w:hAnsi="Arial" w:cs="Arial"/>
        </w:rPr>
        <w:t>GSEApy</w:t>
      </w:r>
      <w:proofErr w:type="spellEnd"/>
      <w:r w:rsidR="00EA77E2">
        <w:rPr>
          <w:rFonts w:ascii="Arial" w:hAnsi="Arial" w:cs="Arial"/>
        </w:rPr>
        <w:t xml:space="preserve"> (</w:t>
      </w:r>
      <w:proofErr w:type="spellStart"/>
      <w:r w:rsidR="00EA77E2" w:rsidRPr="00EA77E2">
        <w:rPr>
          <w:rFonts w:ascii="Arial" w:hAnsi="Arial" w:cs="Arial"/>
        </w:rPr>
        <w:t>GSEApy</w:t>
      </w:r>
      <w:proofErr w:type="spellEnd"/>
      <w:r w:rsidR="00EA77E2" w:rsidRPr="00EA77E2">
        <w:rPr>
          <w:rFonts w:ascii="Arial" w:hAnsi="Arial" w:cs="Arial"/>
        </w:rPr>
        <w:t>: a comprehensive package for performing gene set enrichment analysis in Python</w:t>
      </w:r>
      <w:r w:rsidR="00EA77E2">
        <w:rPr>
          <w:rFonts w:ascii="Arial" w:hAnsi="Arial" w:cs="Arial"/>
        </w:rPr>
        <w:t>)</w:t>
      </w:r>
      <w:r w:rsidRPr="6136E5B2">
        <w:rPr>
          <w:rFonts w:ascii="Arial" w:hAnsi="Arial" w:cs="Arial"/>
        </w:rPr>
        <w:t xml:space="preserve"> to filter pathways related to the housekeeping genes. We performed the enrichment analysis against GO Molecular Function</w:t>
      </w:r>
      <w:r w:rsidR="00EA77E2">
        <w:rPr>
          <w:rFonts w:ascii="Arial" w:hAnsi="Arial" w:cs="Arial"/>
        </w:rPr>
        <w:t xml:space="preserve"> and </w:t>
      </w:r>
      <w:r w:rsidRPr="6136E5B2">
        <w:rPr>
          <w:rFonts w:ascii="Arial" w:hAnsi="Arial" w:cs="Arial"/>
        </w:rPr>
        <w:t>GO Biological Process</w:t>
      </w:r>
    </w:p>
    <w:p w14:paraId="1541A70C" w14:textId="40AFF91D" w:rsidR="00B519F1" w:rsidRDefault="00B519F1" w:rsidP="6136E5B2">
      <w:pPr>
        <w:jc w:val="both"/>
        <w:rPr>
          <w:rFonts w:ascii="Arial" w:hAnsi="Arial" w:cs="Arial"/>
        </w:rPr>
      </w:pPr>
      <w:r w:rsidRPr="003B25FD">
        <w:rPr>
          <w:rFonts w:ascii="Arial" w:hAnsi="Arial" w:cs="Arial"/>
          <w:u w:val="single"/>
          <w:rPrChange w:id="152" w:author="Taborda Ribas, Guilherme" w:date="2024-04-22T14:42:00Z">
            <w:rPr>
              <w:rFonts w:ascii="Arial" w:hAnsi="Arial" w:cs="Arial"/>
            </w:rPr>
          </w:rPrChange>
        </w:rPr>
        <w:t>Expression Atlas DB</w:t>
      </w:r>
      <w:r>
        <w:rPr>
          <w:rFonts w:ascii="Arial" w:hAnsi="Arial" w:cs="Arial"/>
        </w:rPr>
        <w:t xml:space="preserve">: We use the Expression Atlas to retrieve expression values of the housekeeping genes in </w:t>
      </w:r>
      <w:proofErr w:type="spellStart"/>
      <w:r>
        <w:rPr>
          <w:rFonts w:ascii="Arial" w:hAnsi="Arial" w:cs="Arial"/>
        </w:rPr>
        <w:t>GTEx</w:t>
      </w:r>
      <w:proofErr w:type="spellEnd"/>
      <w:r>
        <w:rPr>
          <w:rFonts w:ascii="Arial" w:hAnsi="Arial" w:cs="Arial"/>
        </w:rPr>
        <w:t xml:space="preserve"> studies.</w:t>
      </w:r>
      <w:r w:rsidR="0039740C">
        <w:rPr>
          <w:rFonts w:ascii="Arial" w:hAnsi="Arial" w:cs="Arial"/>
        </w:rPr>
        <w:t xml:space="preserve"> We </w:t>
      </w:r>
      <w:r w:rsidR="00965560">
        <w:rPr>
          <w:rFonts w:ascii="Arial" w:hAnsi="Arial" w:cs="Arial"/>
        </w:rPr>
        <w:t>searched</w:t>
      </w:r>
      <w:r w:rsidR="0039740C">
        <w:rPr>
          <w:rFonts w:ascii="Arial" w:hAnsi="Arial" w:cs="Arial"/>
        </w:rPr>
        <w:t xml:space="preserve"> for those </w:t>
      </w:r>
      <w:r w:rsidR="00010D34">
        <w:rPr>
          <w:rFonts w:ascii="Arial" w:hAnsi="Arial" w:cs="Arial"/>
        </w:rPr>
        <w:t>genes</w:t>
      </w:r>
      <w:r w:rsidR="0039740C">
        <w:rPr>
          <w:rFonts w:ascii="Arial" w:hAnsi="Arial" w:cs="Arial"/>
        </w:rPr>
        <w:t xml:space="preserve"> and downloaded the FPKM matrix. We used seaborn to plot the heatmap </w:t>
      </w:r>
      <w:r w:rsidR="0039740C" w:rsidRPr="00CD5566">
        <w:rPr>
          <w:rFonts w:ascii="Arial" w:hAnsi="Arial" w:cs="Arial"/>
          <w:highlight w:val="yellow"/>
          <w:rPrChange w:id="153" w:author="De Jesus Borges, Thiago [2]" w:date="2024-04-25T15:30:00Z">
            <w:rPr>
              <w:rFonts w:ascii="Arial" w:hAnsi="Arial" w:cs="Arial"/>
            </w:rPr>
          </w:rPrChange>
        </w:rPr>
        <w:t xml:space="preserve">of </w:t>
      </w:r>
      <w:r w:rsidR="00CF0863" w:rsidRPr="00CD5566">
        <w:rPr>
          <w:rFonts w:ascii="Arial" w:hAnsi="Arial" w:cs="Arial"/>
          <w:b/>
          <w:bCs/>
          <w:highlight w:val="yellow"/>
          <w:rPrChange w:id="154" w:author="De Jesus Borges, Thiago [2]" w:date="2024-04-25T15:30:00Z">
            <w:rPr>
              <w:rFonts w:ascii="Arial" w:hAnsi="Arial" w:cs="Arial"/>
            </w:rPr>
          </w:rPrChange>
        </w:rPr>
        <w:t>Fig 3</w:t>
      </w:r>
      <w:r w:rsidR="0039740C">
        <w:rPr>
          <w:rFonts w:ascii="Arial" w:hAnsi="Arial" w:cs="Arial"/>
        </w:rPr>
        <w:t>.</w:t>
      </w:r>
    </w:p>
    <w:p w14:paraId="67EF2C7D" w14:textId="2C287D6D" w:rsidR="6136E5B2" w:rsidRDefault="6136E5B2" w:rsidP="6136E5B2">
      <w:pPr>
        <w:jc w:val="both"/>
        <w:rPr>
          <w:rFonts w:ascii="Arial" w:hAnsi="Arial" w:cs="Arial"/>
        </w:rPr>
      </w:pPr>
      <w:proofErr w:type="spellStart"/>
      <w:r w:rsidRPr="6136E5B2">
        <w:rPr>
          <w:rFonts w:ascii="Arial" w:hAnsi="Arial" w:cs="Arial"/>
          <w:u w:val="single"/>
        </w:rPr>
        <w:t>Orthology</w:t>
      </w:r>
      <w:proofErr w:type="spellEnd"/>
      <w:r w:rsidRPr="6136E5B2">
        <w:rPr>
          <w:rFonts w:ascii="Arial" w:hAnsi="Arial" w:cs="Arial"/>
          <w:u w:val="single"/>
        </w:rPr>
        <w:t xml:space="preserve"> </w:t>
      </w:r>
      <w:proofErr w:type="spellStart"/>
      <w:r w:rsidRPr="6136E5B2">
        <w:rPr>
          <w:rFonts w:ascii="Arial" w:hAnsi="Arial" w:cs="Arial"/>
          <w:u w:val="single"/>
        </w:rPr>
        <w:t>Analisys</w:t>
      </w:r>
      <w:proofErr w:type="spellEnd"/>
      <w:r w:rsidRPr="6136E5B2">
        <w:rPr>
          <w:rFonts w:ascii="Arial" w:hAnsi="Arial" w:cs="Arial"/>
        </w:rPr>
        <w:t xml:space="preserve">: We search for orthologues in </w:t>
      </w:r>
      <w:proofErr w:type="spellStart"/>
      <w:r w:rsidRPr="6136E5B2">
        <w:rPr>
          <w:rFonts w:ascii="Arial" w:hAnsi="Arial" w:cs="Arial"/>
        </w:rPr>
        <w:t>HomoloGene</w:t>
      </w:r>
      <w:proofErr w:type="spellEnd"/>
      <w:r w:rsidRPr="6136E5B2">
        <w:rPr>
          <w:rFonts w:ascii="Arial" w:hAnsi="Arial" w:cs="Arial"/>
        </w:rPr>
        <w:t xml:space="preserve"> database from NCBI. We download all the vertebrate codon sequences and align them with </w:t>
      </w:r>
      <w:proofErr w:type="spellStart"/>
      <w:r w:rsidRPr="6136E5B2">
        <w:rPr>
          <w:rFonts w:ascii="Arial" w:hAnsi="Arial" w:cs="Arial"/>
        </w:rPr>
        <w:t>Clustal</w:t>
      </w:r>
      <w:proofErr w:type="spellEnd"/>
      <w:r w:rsidRPr="6136E5B2">
        <w:rPr>
          <w:rFonts w:ascii="Arial" w:hAnsi="Arial" w:cs="Arial"/>
        </w:rPr>
        <w:t xml:space="preserve"> Omega algorithm</w:t>
      </w:r>
      <w:r w:rsidR="00BF363D">
        <w:rPr>
          <w:rFonts w:ascii="Arial" w:hAnsi="Arial" w:cs="Arial"/>
        </w:rPr>
        <w:t xml:space="preserve"> (</w:t>
      </w:r>
      <w:r w:rsidR="00BF363D" w:rsidRPr="00BF363D">
        <w:rPr>
          <w:rFonts w:ascii="Arial" w:hAnsi="Arial" w:cs="Arial"/>
        </w:rPr>
        <w:t>PMC9252731</w:t>
      </w:r>
      <w:r w:rsidR="00BF363D">
        <w:rPr>
          <w:rFonts w:ascii="Arial" w:hAnsi="Arial" w:cs="Arial"/>
        </w:rPr>
        <w:t>)</w:t>
      </w:r>
      <w:r w:rsidRPr="6136E5B2">
        <w:rPr>
          <w:rFonts w:ascii="Arial" w:hAnsi="Arial" w:cs="Arial"/>
        </w:rPr>
        <w:t xml:space="preserve">. For each site of each aligned gene, we calculate the normalized Shannon entropy to quantify the conservation of the amino acids given the </w:t>
      </w:r>
      <w:r w:rsidRPr="6136E5B2">
        <w:rPr>
          <w:rFonts w:ascii="Arial" w:hAnsi="Arial" w:cs="Arial"/>
          <w:i/>
          <w:iCs/>
        </w:rPr>
        <w:t>homo sapiens</w:t>
      </w:r>
      <w:r w:rsidRPr="6136E5B2">
        <w:rPr>
          <w:rFonts w:ascii="Arial" w:hAnsi="Arial" w:cs="Arial"/>
        </w:rPr>
        <w:t xml:space="preserve"> sequence as reference.</w:t>
      </w:r>
    </w:p>
    <w:p w14:paraId="35E32B12" w14:textId="24DB0A09" w:rsidR="00883FB3" w:rsidDel="009B50FC" w:rsidRDefault="002D11BE" w:rsidP="00883FB3">
      <w:pPr>
        <w:jc w:val="both"/>
        <w:rPr>
          <w:del w:id="155" w:author="Taborda Ribas, Guilherme" w:date="2024-04-22T13:42:00Z"/>
          <w:rFonts w:ascii="Arial" w:hAnsi="Arial" w:cs="Arial"/>
        </w:rPr>
      </w:pPr>
      <w:r w:rsidRPr="00A312EF">
        <w:rPr>
          <w:rFonts w:ascii="Arial" w:hAnsi="Arial" w:cs="Arial"/>
          <w:u w:val="single"/>
          <w:rPrChange w:id="156" w:author="Taborda Ribas, Guilherme" w:date="2024-04-22T14:44:00Z">
            <w:rPr>
              <w:rFonts w:ascii="Arial" w:hAnsi="Arial" w:cs="Arial"/>
            </w:rPr>
          </w:rPrChange>
        </w:rPr>
        <w:t>Machine learning to evaluate normalizations</w:t>
      </w:r>
      <w:r>
        <w:rPr>
          <w:rFonts w:ascii="Arial" w:hAnsi="Arial" w:cs="Arial"/>
        </w:rPr>
        <w:t>:</w:t>
      </w:r>
      <w:r w:rsidR="004A3B4B">
        <w:rPr>
          <w:rFonts w:ascii="Arial" w:hAnsi="Arial" w:cs="Arial"/>
        </w:rPr>
        <w:t xml:space="preserve"> </w:t>
      </w:r>
      <w:r w:rsidR="00883FB3">
        <w:rPr>
          <w:rFonts w:ascii="Arial" w:hAnsi="Arial" w:cs="Arial"/>
        </w:rPr>
        <w:t xml:space="preserve">We perform the analysis on samples of </w:t>
      </w:r>
      <w:r w:rsidR="00883FB3" w:rsidRPr="00ED7A21">
        <w:rPr>
          <w:rFonts w:ascii="Arial" w:hAnsi="Arial" w:cs="Arial"/>
        </w:rPr>
        <w:t>GSE175718</w:t>
      </w:r>
      <w:r w:rsidR="00883FB3">
        <w:rPr>
          <w:rFonts w:ascii="Arial" w:hAnsi="Arial" w:cs="Arial"/>
        </w:rPr>
        <w:t xml:space="preserve"> (</w:t>
      </w:r>
      <w:r w:rsidR="00883FB3" w:rsidRPr="00ED7A21">
        <w:rPr>
          <w:rFonts w:ascii="Arial" w:hAnsi="Arial" w:cs="Arial"/>
        </w:rPr>
        <w:t>PMC9231008</w:t>
      </w:r>
      <w:r w:rsidR="00883FB3">
        <w:rPr>
          <w:rFonts w:ascii="Arial" w:hAnsi="Arial" w:cs="Arial"/>
        </w:rPr>
        <w:t>). This public dataset doesn’t have batch information, so we calculated the K-neighbors (</w:t>
      </w:r>
      <w:proofErr w:type="spellStart"/>
      <w:r w:rsidR="00883FB3" w:rsidRPr="00992F7A">
        <w:rPr>
          <w:rFonts w:ascii="Arial" w:hAnsi="Arial" w:cs="Arial"/>
        </w:rPr>
        <w:t>doi</w:t>
      </w:r>
      <w:proofErr w:type="spellEnd"/>
      <w:r w:rsidR="00883FB3" w:rsidRPr="00992F7A">
        <w:rPr>
          <w:rFonts w:ascii="Arial" w:hAnsi="Arial" w:cs="Arial"/>
        </w:rPr>
        <w:t>/10.5555/1953048.2078195</w:t>
      </w:r>
      <w:r w:rsidR="00883FB3">
        <w:rPr>
          <w:rFonts w:ascii="Arial" w:hAnsi="Arial" w:cs="Arial"/>
        </w:rPr>
        <w:t>) and clustered the samples by Louvain algorithm from scikit</w:t>
      </w:r>
      <w:ins w:id="157" w:author="Taborda Ribas, Guilherme" w:date="2024-04-22T13:30:00Z">
        <w:r w:rsidR="00883FB3">
          <w:rPr>
            <w:rFonts w:ascii="Arial" w:hAnsi="Arial" w:cs="Arial"/>
          </w:rPr>
          <w:t>-</w:t>
        </w:r>
      </w:ins>
      <w:r w:rsidR="00883FB3">
        <w:rPr>
          <w:rFonts w:ascii="Arial" w:hAnsi="Arial" w:cs="Arial"/>
        </w:rPr>
        <w:t>network package (</w:t>
      </w:r>
      <w:r w:rsidR="00883FB3" w:rsidRPr="00883FB3">
        <w:rPr>
          <w:rFonts w:ascii="Arial" w:hAnsi="Arial" w:cs="Arial"/>
        </w:rPr>
        <w:t>http://jmlr.org/papers/v21/20-412.html</w:t>
      </w:r>
      <w:r w:rsidR="00883FB3">
        <w:rPr>
          <w:rFonts w:ascii="Arial" w:hAnsi="Arial" w:cs="Arial"/>
        </w:rPr>
        <w:t xml:space="preserve">) to detect </w:t>
      </w:r>
      <w:r w:rsidR="00B113E3">
        <w:rPr>
          <w:rFonts w:ascii="Arial" w:hAnsi="Arial" w:cs="Arial"/>
        </w:rPr>
        <w:t xml:space="preserve">similar clusters and avoid that samples from the same group could be used in train and test for a cross-validation (supp FIG-X). </w:t>
      </w:r>
      <w:r w:rsidR="00883FB3">
        <w:rPr>
          <w:rFonts w:ascii="Arial" w:hAnsi="Arial" w:cs="Arial"/>
        </w:rPr>
        <w:t xml:space="preserve">We </w:t>
      </w:r>
      <w:r w:rsidR="00793C93">
        <w:rPr>
          <w:rFonts w:ascii="Arial" w:hAnsi="Arial" w:cs="Arial"/>
        </w:rPr>
        <w:t xml:space="preserve">define 52 combinations to cross-validate between different groups. We </w:t>
      </w:r>
      <w:r w:rsidR="00883FB3">
        <w:rPr>
          <w:rFonts w:ascii="Arial" w:hAnsi="Arial" w:cs="Arial"/>
        </w:rPr>
        <w:t>adapted the MRN and TMM algorithm to be used in a scikit-learning pipeline</w:t>
      </w:r>
      <w:r w:rsidR="004B6C22">
        <w:rPr>
          <w:rFonts w:ascii="Arial" w:hAnsi="Arial" w:cs="Arial"/>
        </w:rPr>
        <w:t xml:space="preserve">. To avoid imbalanced </w:t>
      </w:r>
      <w:r w:rsidR="009B50FC">
        <w:rPr>
          <w:rFonts w:ascii="Arial" w:hAnsi="Arial" w:cs="Arial"/>
        </w:rPr>
        <w:t>classes,</w:t>
      </w:r>
      <w:r w:rsidR="004B6C22">
        <w:rPr>
          <w:rFonts w:ascii="Arial" w:hAnsi="Arial" w:cs="Arial"/>
        </w:rPr>
        <w:t xml:space="preserve"> we used the </w:t>
      </w:r>
      <w:r w:rsidR="00505D7E">
        <w:rPr>
          <w:rFonts w:ascii="Arial" w:hAnsi="Arial" w:cs="Arial"/>
        </w:rPr>
        <w:t>method</w:t>
      </w:r>
      <w:r w:rsidR="004B6C22">
        <w:rPr>
          <w:rFonts w:ascii="Arial" w:hAnsi="Arial" w:cs="Arial"/>
        </w:rPr>
        <w:t xml:space="preserve"> </w:t>
      </w:r>
      <w:proofErr w:type="spellStart"/>
      <w:r w:rsidR="004B6C22" w:rsidRPr="004B6C22">
        <w:rPr>
          <w:rFonts w:ascii="Arial" w:hAnsi="Arial" w:cs="Arial"/>
        </w:rPr>
        <w:t>RandomUnderSampler</w:t>
      </w:r>
      <w:proofErr w:type="spellEnd"/>
      <w:r w:rsidR="004B6C22">
        <w:rPr>
          <w:rFonts w:ascii="Arial" w:hAnsi="Arial" w:cs="Arial"/>
        </w:rPr>
        <w:t xml:space="preserve"> from </w:t>
      </w:r>
      <w:proofErr w:type="spellStart"/>
      <w:r w:rsidR="004B6C22">
        <w:rPr>
          <w:rFonts w:ascii="Arial" w:hAnsi="Arial" w:cs="Arial"/>
        </w:rPr>
        <w:t>imblearn</w:t>
      </w:r>
      <w:proofErr w:type="spellEnd"/>
      <w:r w:rsidR="004B6C22">
        <w:rPr>
          <w:rFonts w:ascii="Arial" w:hAnsi="Arial" w:cs="Arial"/>
        </w:rPr>
        <w:t xml:space="preserve"> package (</w:t>
      </w:r>
      <w:hyperlink r:id="rId13" w:history="1">
        <w:r w:rsidR="00505D7E" w:rsidRPr="003327C2">
          <w:rPr>
            <w:rStyle w:val="Hyperlink"/>
            <w:rFonts w:ascii="Arial" w:hAnsi="Arial" w:cs="Arial"/>
          </w:rPr>
          <w:t>http://jmlr.org/papers/v18/16-365.html</w:t>
        </w:r>
      </w:hyperlink>
      <w:r w:rsidR="004B6C22">
        <w:rPr>
          <w:rFonts w:ascii="Arial" w:hAnsi="Arial" w:cs="Arial"/>
        </w:rPr>
        <w:t>)</w:t>
      </w:r>
      <w:r w:rsidR="00505D7E">
        <w:rPr>
          <w:rFonts w:ascii="Arial" w:hAnsi="Arial" w:cs="Arial"/>
        </w:rPr>
        <w:t xml:space="preserve">. </w:t>
      </w:r>
      <w:r w:rsidR="00D17EAF">
        <w:rPr>
          <w:rFonts w:ascii="Arial" w:hAnsi="Arial" w:cs="Arial"/>
        </w:rPr>
        <w:t>We construct a pipeline in scikit-learning (</w:t>
      </w:r>
      <w:proofErr w:type="spellStart"/>
      <w:r w:rsidR="00D17EAF" w:rsidRPr="00992F7A">
        <w:rPr>
          <w:rFonts w:ascii="Arial" w:hAnsi="Arial" w:cs="Arial"/>
        </w:rPr>
        <w:t>doi</w:t>
      </w:r>
      <w:proofErr w:type="spellEnd"/>
      <w:r w:rsidR="00D17EAF" w:rsidRPr="00992F7A">
        <w:rPr>
          <w:rFonts w:ascii="Arial" w:hAnsi="Arial" w:cs="Arial"/>
        </w:rPr>
        <w:t>/10.5555/1953048.2078195</w:t>
      </w:r>
      <w:r w:rsidR="00D17EAF">
        <w:rPr>
          <w:rFonts w:ascii="Arial" w:hAnsi="Arial" w:cs="Arial"/>
        </w:rPr>
        <w:t xml:space="preserve">) to </w:t>
      </w:r>
      <w:proofErr w:type="spellStart"/>
      <w:r w:rsidR="00D17EAF">
        <w:rPr>
          <w:rFonts w:ascii="Arial" w:hAnsi="Arial" w:cs="Arial"/>
        </w:rPr>
        <w:t>undersamplig</w:t>
      </w:r>
      <w:proofErr w:type="spellEnd"/>
      <w:r w:rsidR="00D17EAF">
        <w:rPr>
          <w:rFonts w:ascii="Arial" w:hAnsi="Arial" w:cs="Arial"/>
        </w:rPr>
        <w:t xml:space="preserve">, normalize, select </w:t>
      </w:r>
      <w:r w:rsidR="002851DF">
        <w:rPr>
          <w:rFonts w:ascii="Arial" w:hAnsi="Arial" w:cs="Arial"/>
        </w:rPr>
        <w:t>features,</w:t>
      </w:r>
      <w:r w:rsidR="00D17EAF">
        <w:rPr>
          <w:rFonts w:ascii="Arial" w:hAnsi="Arial" w:cs="Arial"/>
        </w:rPr>
        <w:t xml:space="preserve"> and train/test a Random Forest for different normalization methods for the same </w:t>
      </w:r>
      <w:r w:rsidR="003D5DAE">
        <w:rPr>
          <w:rFonts w:ascii="Arial" w:hAnsi="Arial" w:cs="Arial"/>
        </w:rPr>
        <w:t xml:space="preserve">set of </w:t>
      </w:r>
      <w:r w:rsidR="00D17EAF">
        <w:rPr>
          <w:rFonts w:ascii="Arial" w:hAnsi="Arial" w:cs="Arial"/>
        </w:rPr>
        <w:t>subsamples.</w:t>
      </w:r>
      <w:r w:rsidR="009B50FC">
        <w:rPr>
          <w:rFonts w:ascii="Arial" w:hAnsi="Arial" w:cs="Arial"/>
        </w:rPr>
        <w:t xml:space="preserve"> We apply cross-validation and calculate the AUC for each set of training and test.</w:t>
      </w:r>
      <w:r w:rsidR="00D04A17" w:rsidRPr="00D04A17">
        <w:rPr>
          <w:rFonts w:ascii="Arial" w:hAnsi="Arial" w:cs="Arial"/>
        </w:rPr>
        <w:t xml:space="preserve"> </w:t>
      </w:r>
      <w:r w:rsidR="00D04A17">
        <w:rPr>
          <w:rFonts w:ascii="Arial" w:hAnsi="Arial" w:cs="Arial"/>
        </w:rPr>
        <w:t xml:space="preserve">All the algorithms and pipelines are in supp and git </w:t>
      </w:r>
      <w:proofErr w:type="spellStart"/>
      <w:r w:rsidR="00D04A17">
        <w:rPr>
          <w:rFonts w:ascii="Arial" w:hAnsi="Arial" w:cs="Arial"/>
        </w:rPr>
        <w:t>hub</w:t>
      </w:r>
      <w:ins w:id="158" w:author="Taborda Ribas, Guilherme" w:date="2024-04-22T13:42:00Z">
        <w:r w:rsidR="00317662">
          <w:rPr>
            <w:rFonts w:ascii="Arial" w:hAnsi="Arial" w:cs="Arial"/>
            <w:u w:val="single"/>
          </w:rPr>
          <w:t>.</w:t>
        </w:r>
      </w:ins>
      <w:del w:id="159" w:author="Taborda Ribas, Guilherme" w:date="2024-04-22T13:42:00Z">
        <w:r w:rsidR="00D04A17" w:rsidDel="00317662">
          <w:rPr>
            <w:rFonts w:ascii="Arial" w:hAnsi="Arial" w:cs="Arial"/>
          </w:rPr>
          <w:delText>.</w:delText>
        </w:r>
      </w:del>
    </w:p>
    <w:p w14:paraId="3C484F7B" w14:textId="118DAFE7" w:rsidR="002D11BE" w:rsidDel="009B50FC" w:rsidRDefault="002D11BE" w:rsidP="6136E5B2">
      <w:pPr>
        <w:jc w:val="both"/>
        <w:rPr>
          <w:del w:id="160" w:author="Taborda Ribas, Guilherme" w:date="2024-04-22T13:42:00Z"/>
          <w:rFonts w:ascii="Arial" w:hAnsi="Arial" w:cs="Arial"/>
        </w:rPr>
      </w:pPr>
    </w:p>
    <w:p w14:paraId="4A8677CC" w14:textId="4B7B30B9" w:rsidR="0021232B" w:rsidRDefault="6136E5B2" w:rsidP="00CC4BB8">
      <w:pPr>
        <w:jc w:val="both"/>
        <w:rPr>
          <w:rFonts w:ascii="Arial" w:hAnsi="Arial" w:cs="Arial"/>
        </w:rPr>
      </w:pPr>
      <w:r w:rsidRPr="6136E5B2">
        <w:rPr>
          <w:rFonts w:ascii="Arial" w:hAnsi="Arial" w:cs="Arial"/>
          <w:u w:val="single"/>
        </w:rPr>
        <w:t>Data</w:t>
      </w:r>
      <w:proofErr w:type="spellEnd"/>
      <w:r w:rsidRPr="6136E5B2">
        <w:rPr>
          <w:rFonts w:ascii="Arial" w:hAnsi="Arial" w:cs="Arial"/>
          <w:u w:val="single"/>
        </w:rPr>
        <w:t xml:space="preserve"> manipulation and plotting</w:t>
      </w:r>
      <w:r w:rsidRPr="6136E5B2">
        <w:rPr>
          <w:rFonts w:ascii="Arial" w:hAnsi="Arial" w:cs="Arial"/>
        </w:rPr>
        <w:t>: We use Pandas</w:t>
      </w:r>
      <w:r w:rsidR="00BF363D">
        <w:rPr>
          <w:rFonts w:ascii="Arial" w:hAnsi="Arial" w:cs="Arial"/>
        </w:rPr>
        <w:t xml:space="preserve"> (</w:t>
      </w:r>
      <w:r w:rsidR="00BF363D" w:rsidRPr="00BF363D">
        <w:rPr>
          <w:rFonts w:ascii="Arial" w:hAnsi="Arial" w:cs="Arial"/>
        </w:rPr>
        <w:t>10.25080/Majora-92bf1922-00a</w:t>
      </w:r>
      <w:r w:rsidR="00BF363D">
        <w:rPr>
          <w:rFonts w:ascii="Arial" w:hAnsi="Arial" w:cs="Arial"/>
        </w:rPr>
        <w:t>)</w:t>
      </w:r>
      <w:r w:rsidRPr="6136E5B2">
        <w:rPr>
          <w:rFonts w:ascii="Arial" w:hAnsi="Arial" w:cs="Arial"/>
        </w:rPr>
        <w:t xml:space="preserve"> and </w:t>
      </w:r>
      <w:proofErr w:type="spellStart"/>
      <w:r w:rsidR="00BF363D">
        <w:rPr>
          <w:rFonts w:ascii="Arial" w:hAnsi="Arial" w:cs="Arial"/>
        </w:rPr>
        <w:t>N</w:t>
      </w:r>
      <w:r w:rsidRPr="6136E5B2">
        <w:rPr>
          <w:rFonts w:ascii="Arial" w:hAnsi="Arial" w:cs="Arial"/>
        </w:rPr>
        <w:t>umpy</w:t>
      </w:r>
      <w:proofErr w:type="spellEnd"/>
      <w:r w:rsidRPr="6136E5B2">
        <w:rPr>
          <w:rFonts w:ascii="Arial" w:hAnsi="Arial" w:cs="Arial"/>
        </w:rPr>
        <w:t xml:space="preserve"> </w:t>
      </w:r>
      <w:r w:rsidR="003D0A7B">
        <w:rPr>
          <w:rFonts w:ascii="Arial" w:hAnsi="Arial" w:cs="Arial"/>
        </w:rPr>
        <w:t>(</w:t>
      </w:r>
      <w:r w:rsidR="003D0A7B" w:rsidRPr="003D0A7B">
        <w:rPr>
          <w:rFonts w:ascii="Arial" w:hAnsi="Arial" w:cs="Arial"/>
        </w:rPr>
        <w:t>https://doi.org/10.1038/s41586-020-2649-2</w:t>
      </w:r>
      <w:r w:rsidR="003D0A7B">
        <w:rPr>
          <w:rFonts w:ascii="Arial" w:hAnsi="Arial" w:cs="Arial"/>
        </w:rPr>
        <w:t xml:space="preserve">) </w:t>
      </w:r>
      <w:r w:rsidRPr="6136E5B2">
        <w:rPr>
          <w:rFonts w:ascii="Arial" w:hAnsi="Arial" w:cs="Arial"/>
        </w:rPr>
        <w:t xml:space="preserve">to manipulate </w:t>
      </w:r>
      <w:r w:rsidR="00AE58BA">
        <w:rPr>
          <w:rFonts w:ascii="Arial" w:hAnsi="Arial" w:cs="Arial"/>
        </w:rPr>
        <w:t xml:space="preserve">the </w:t>
      </w:r>
      <w:r w:rsidRPr="6136E5B2">
        <w:rPr>
          <w:rFonts w:ascii="Arial" w:hAnsi="Arial" w:cs="Arial"/>
        </w:rPr>
        <w:t xml:space="preserve">data and Matplotlib </w:t>
      </w:r>
      <w:r w:rsidR="003D0A7B">
        <w:rPr>
          <w:rFonts w:ascii="Arial" w:hAnsi="Arial" w:cs="Arial"/>
        </w:rPr>
        <w:t>(</w:t>
      </w:r>
      <w:r w:rsidR="003D0A7B" w:rsidRPr="003D0A7B">
        <w:rPr>
          <w:rFonts w:ascii="Arial" w:hAnsi="Arial" w:cs="Arial"/>
        </w:rPr>
        <w:t>10.1109/MCSE.2007.55</w:t>
      </w:r>
      <w:r w:rsidR="003D0A7B">
        <w:rPr>
          <w:rFonts w:ascii="Arial" w:hAnsi="Arial" w:cs="Arial"/>
        </w:rPr>
        <w:t xml:space="preserve">) </w:t>
      </w:r>
      <w:r w:rsidRPr="6136E5B2">
        <w:rPr>
          <w:rFonts w:ascii="Arial" w:hAnsi="Arial" w:cs="Arial"/>
        </w:rPr>
        <w:t xml:space="preserve">and Seaborn </w:t>
      </w:r>
      <w:r w:rsidR="003D0A7B">
        <w:rPr>
          <w:rFonts w:ascii="Arial" w:hAnsi="Arial" w:cs="Arial"/>
        </w:rPr>
        <w:t>(</w:t>
      </w:r>
      <w:r w:rsidR="003D0A7B" w:rsidRPr="003D0A7B">
        <w:rPr>
          <w:rFonts w:ascii="Arial" w:hAnsi="Arial" w:cs="Arial"/>
        </w:rPr>
        <w:t>https://doi.org/10.21105/joss.03021</w:t>
      </w:r>
      <w:r w:rsidR="003D0A7B">
        <w:rPr>
          <w:rFonts w:ascii="Arial" w:hAnsi="Arial" w:cs="Arial"/>
        </w:rPr>
        <w:t xml:space="preserve">) </w:t>
      </w:r>
      <w:r w:rsidRPr="6136E5B2">
        <w:rPr>
          <w:rFonts w:ascii="Arial" w:hAnsi="Arial" w:cs="Arial"/>
        </w:rPr>
        <w:t>to plot them.</w:t>
      </w:r>
    </w:p>
    <w:p w14:paraId="0A8D45F5" w14:textId="30D3078D" w:rsidR="00E7567A" w:rsidRDefault="00E7567A" w:rsidP="00CC4BB8">
      <w:pPr>
        <w:jc w:val="both"/>
        <w:rPr>
          <w:rFonts w:ascii="Arial" w:hAnsi="Arial" w:cs="Arial"/>
        </w:rPr>
      </w:pPr>
    </w:p>
    <w:p w14:paraId="3626D27C" w14:textId="77777777" w:rsidR="00830681" w:rsidRDefault="00830681" w:rsidP="00CC4BB8">
      <w:pPr>
        <w:jc w:val="both"/>
        <w:rPr>
          <w:rFonts w:ascii="Arial" w:hAnsi="Arial" w:cs="Arial"/>
        </w:rPr>
      </w:pPr>
    </w:p>
    <w:p w14:paraId="1FAA2145" w14:textId="77777777" w:rsidR="00830681" w:rsidRDefault="00830681" w:rsidP="00CC4BB8">
      <w:pPr>
        <w:jc w:val="both"/>
        <w:rPr>
          <w:rFonts w:ascii="Arial" w:hAnsi="Arial" w:cs="Arial"/>
        </w:rPr>
      </w:pPr>
    </w:p>
    <w:p w14:paraId="0EEE237A" w14:textId="77777777" w:rsidR="00830681" w:rsidRDefault="00830681" w:rsidP="00830681">
      <w:pPr>
        <w:jc w:val="both"/>
        <w:rPr>
          <w:rFonts w:ascii="Arial" w:hAnsi="Arial" w:cs="Arial"/>
        </w:rPr>
      </w:pPr>
      <w:r>
        <w:rPr>
          <w:rFonts w:ascii="Arial" w:hAnsi="Arial" w:cs="Arial"/>
        </w:rPr>
        <w:t xml:space="preserve">The third rule for filtering housekeeping genes is pairwise stability. The pairwise stability, defined in Eq. 3, is the log ratio of all paired </w:t>
      </w:r>
      <w:del w:id="161" w:author="Mauricio M Rigo" w:date="2024-05-16T20:10:00Z" w16du:dateUtc="2024-05-17T00:10:00Z">
        <w:r w:rsidDel="0097338A">
          <w:rPr>
            <w:rFonts w:ascii="Arial" w:hAnsi="Arial" w:cs="Arial"/>
          </w:rPr>
          <w:delText>genes combination</w:delText>
        </w:r>
      </w:del>
      <w:ins w:id="162" w:author="Mauricio M Rigo" w:date="2024-05-16T20:10:00Z" w16du:dateUtc="2024-05-17T00:10:00Z">
        <w:r>
          <w:rPr>
            <w:rFonts w:ascii="Arial" w:hAnsi="Arial" w:cs="Arial"/>
          </w:rPr>
          <w:t>gene combinations</w:t>
        </w:r>
      </w:ins>
      <w:r>
        <w:rPr>
          <w:rFonts w:ascii="Arial" w:hAnsi="Arial" w:cs="Arial"/>
        </w:rPr>
        <w:t xml:space="preserve"> to assess how much the expression of one gene varies in </w:t>
      </w:r>
      <w:del w:id="163" w:author="Mauricio M Rigo" w:date="2024-05-16T20:11:00Z" w16du:dateUtc="2024-05-17T00:11:00Z">
        <w:r w:rsidDel="0097338A">
          <w:rPr>
            <w:rFonts w:ascii="Arial" w:hAnsi="Arial" w:cs="Arial"/>
          </w:rPr>
          <w:delText xml:space="preserve">relation </w:delText>
        </w:r>
      </w:del>
      <w:ins w:id="164" w:author="Mauricio M Rigo" w:date="2024-05-16T20:11:00Z" w16du:dateUtc="2024-05-17T00:11:00Z">
        <w:r>
          <w:rPr>
            <w:rFonts w:ascii="Arial" w:hAnsi="Arial" w:cs="Arial"/>
          </w:rPr>
          <w:t xml:space="preserve">respect </w:t>
        </w:r>
      </w:ins>
      <w:r>
        <w:rPr>
          <w:rFonts w:ascii="Arial" w:hAnsi="Arial" w:cs="Arial"/>
        </w:rPr>
        <w:t xml:space="preserve">to another in different conditions. </w:t>
      </w:r>
      <w:del w:id="165" w:author="Mauricio M Rigo" w:date="2024-05-16T20:11:00Z" w16du:dateUtc="2024-05-17T00:11:00Z">
        <w:r w:rsidDel="0097338A">
          <w:rPr>
            <w:rFonts w:ascii="Arial" w:hAnsi="Arial" w:cs="Arial"/>
          </w:rPr>
          <w:delText xml:space="preserve">Lower </w:delText>
        </w:r>
      </w:del>
      <w:ins w:id="166" w:author="Mauricio M Rigo" w:date="2024-05-16T20:11:00Z" w16du:dateUtc="2024-05-17T00:11:00Z">
        <w:r>
          <w:rPr>
            <w:rFonts w:ascii="Arial" w:hAnsi="Arial" w:cs="Arial"/>
          </w:rPr>
          <w:t xml:space="preserve">A lower </w:t>
        </w:r>
      </w:ins>
      <w:r>
        <w:rPr>
          <w:rFonts w:ascii="Arial" w:hAnsi="Arial" w:cs="Arial"/>
        </w:rPr>
        <w:t>head-to-head coefficient of variation of stability (CVS) to multiple genes means the better housekeeping gene candidate (</w:t>
      </w:r>
      <w:r>
        <w:rPr>
          <w:rFonts w:ascii="Helvetica" w:hAnsi="Helvetica"/>
          <w:color w:val="212121"/>
          <w:shd w:val="clear" w:color="auto" w:fill="FFFFFF"/>
        </w:rPr>
        <w:t xml:space="preserve">PMC126239 </w:t>
      </w:r>
      <w:r w:rsidRPr="003F760D">
        <w:rPr>
          <w:rFonts w:ascii="Helvetica" w:hAnsi="Helvetica"/>
          <w:color w:val="212121"/>
          <w:shd w:val="clear" w:color="auto" w:fill="FFFFFF"/>
        </w:rPr>
        <w:t>PMC5728501</w:t>
      </w:r>
      <w:r>
        <w:rPr>
          <w:rFonts w:ascii="Arial" w:hAnsi="Arial" w:cs="Arial"/>
        </w:rPr>
        <w:t xml:space="preserve">). We keep the CVS values lower than the first quartile and select the genes that have </w:t>
      </w:r>
      <w:ins w:id="167" w:author="Mauricio M Rigo" w:date="2024-05-16T20:12:00Z" w16du:dateUtc="2024-05-17T00:12:00Z">
        <w:r>
          <w:rPr>
            <w:rFonts w:ascii="Arial" w:hAnsi="Arial" w:cs="Arial"/>
          </w:rPr>
          <w:t xml:space="preserve">a </w:t>
        </w:r>
      </w:ins>
      <w:r>
        <w:rPr>
          <w:rFonts w:ascii="Arial" w:hAnsi="Arial" w:cs="Arial"/>
        </w:rPr>
        <w:t>low variance of stability between higher quantity of pairs. We propose 11 housekeeping genes (</w:t>
      </w:r>
      <w:commentRangeStart w:id="168"/>
      <w:r>
        <w:rPr>
          <w:rFonts w:ascii="Arial" w:hAnsi="Arial" w:cs="Arial"/>
        </w:rPr>
        <w:t xml:space="preserve">plus </w:t>
      </w:r>
      <w:r w:rsidRPr="00ED55AA">
        <w:rPr>
          <w:rFonts w:ascii="Arial" w:hAnsi="Arial" w:cs="Arial"/>
          <w:i/>
          <w:iCs/>
        </w:rPr>
        <w:t>UBB</w:t>
      </w:r>
      <w:r>
        <w:rPr>
          <w:rFonts w:ascii="Arial" w:hAnsi="Arial" w:cs="Arial"/>
        </w:rPr>
        <w:t xml:space="preserve">, </w:t>
      </w:r>
      <w:r w:rsidRPr="00ED55AA">
        <w:rPr>
          <w:rFonts w:ascii="Arial" w:hAnsi="Arial" w:cs="Arial"/>
          <w:i/>
          <w:iCs/>
        </w:rPr>
        <w:t>MT-MDL4</w:t>
      </w:r>
      <w:ins w:id="169" w:author="Mauricio M Rigo" w:date="2024-05-16T20:12:00Z" w16du:dateUtc="2024-05-17T00:12:00Z">
        <w:r>
          <w:rPr>
            <w:rFonts w:ascii="Arial" w:hAnsi="Arial" w:cs="Arial"/>
            <w:i/>
            <w:iCs/>
          </w:rPr>
          <w:t>,</w:t>
        </w:r>
      </w:ins>
      <w:r>
        <w:rPr>
          <w:rFonts w:ascii="Arial" w:hAnsi="Arial" w:cs="Arial"/>
        </w:rPr>
        <w:t xml:space="preserve"> and </w:t>
      </w:r>
      <w:r w:rsidRPr="00ED55AA">
        <w:rPr>
          <w:rFonts w:ascii="Arial" w:hAnsi="Arial" w:cs="Arial"/>
          <w:i/>
          <w:iCs/>
        </w:rPr>
        <w:t>BTG1</w:t>
      </w:r>
      <w:commentRangeEnd w:id="168"/>
      <w:r>
        <w:rPr>
          <w:rStyle w:val="CommentReference"/>
        </w:rPr>
        <w:commentReference w:id="168"/>
      </w:r>
      <w:r>
        <w:rPr>
          <w:rFonts w:ascii="Arial" w:hAnsi="Arial" w:cs="Arial"/>
        </w:rPr>
        <w:t xml:space="preserve">) highlighted in yellow with low CVS (less than 0.3) between at least 1000 other genes in a pool of </w:t>
      </w:r>
      <w:r w:rsidRPr="00260FC1">
        <w:rPr>
          <w:rFonts w:ascii="Arial" w:hAnsi="Arial" w:cs="Arial"/>
        </w:rPr>
        <w:t>1186</w:t>
      </w:r>
      <w:r>
        <w:rPr>
          <w:rFonts w:ascii="Arial" w:hAnsi="Arial" w:cs="Arial"/>
        </w:rPr>
        <w:t xml:space="preserve"> evaluated genes (</w:t>
      </w:r>
      <w:r w:rsidRPr="00EB7BC1">
        <w:rPr>
          <w:rFonts w:ascii="Arial" w:hAnsi="Arial" w:cs="Arial"/>
          <w:b/>
          <w:bCs/>
        </w:rPr>
        <w:t>Fig 1</w:t>
      </w:r>
      <w:r>
        <w:rPr>
          <w:rFonts w:ascii="Arial" w:hAnsi="Arial" w:cs="Arial"/>
          <w:b/>
          <w:bCs/>
        </w:rPr>
        <w:t>I</w:t>
      </w:r>
      <w:r>
        <w:rPr>
          <w:rFonts w:ascii="Arial" w:hAnsi="Arial" w:cs="Arial"/>
        </w:rPr>
        <w:t>).</w:t>
      </w:r>
    </w:p>
    <w:p w14:paraId="60D3B2F2" w14:textId="77777777" w:rsidR="00830681" w:rsidRDefault="00830681" w:rsidP="00830681">
      <w:pPr>
        <w:jc w:val="both"/>
        <w:rPr>
          <w:rFonts w:ascii="Arial" w:hAnsi="Arial" w:cs="Arial"/>
        </w:rPr>
      </w:pPr>
      <w:r>
        <w:rPr>
          <w:rFonts w:ascii="Arial" w:hAnsi="Arial" w:cs="Arial"/>
        </w:rPr>
        <w:t xml:space="preserve">We next confirm their stability using pairwise Pearson correlation between our proposed 14 genes. We set a cutoff of R Pearson correlation of ≥+0.5 and </w:t>
      </w:r>
      <w:commentRangeStart w:id="170"/>
      <w:r w:rsidRPr="005271B4">
        <w:rPr>
          <w:rFonts w:ascii="Arial" w:hAnsi="Arial" w:cs="Arial"/>
          <w:color w:val="FF0000"/>
          <w:rPrChange w:id="171" w:author="De Jesus Borges, Thiago [2]" w:date="2024-04-09T12:56:00Z">
            <w:rPr>
              <w:rFonts w:ascii="Arial" w:hAnsi="Arial" w:cs="Arial"/>
            </w:rPr>
          </w:rPrChange>
        </w:rPr>
        <w:t xml:space="preserve">p-value </w:t>
      </w:r>
      <w:commentRangeEnd w:id="170"/>
      <w:r>
        <w:rPr>
          <w:rStyle w:val="CommentReference"/>
        </w:rPr>
        <w:commentReference w:id="170"/>
      </w:r>
      <w:r>
        <w:rPr>
          <w:rFonts w:ascii="Arial" w:hAnsi="Arial" w:cs="Arial"/>
        </w:rPr>
        <w:t xml:space="preserve">≤ 0.05. </w:t>
      </w:r>
      <w:r w:rsidRPr="006D27D1">
        <w:rPr>
          <w:rFonts w:ascii="Arial" w:hAnsi="Arial" w:cs="Arial"/>
        </w:rPr>
        <w:t xml:space="preserve">Only the gene </w:t>
      </w:r>
      <w:r w:rsidRPr="006D27D1">
        <w:rPr>
          <w:rFonts w:ascii="Arial" w:hAnsi="Arial" w:cs="Arial"/>
          <w:i/>
          <w:iCs/>
        </w:rPr>
        <w:t>UBB</w:t>
      </w:r>
      <w:r w:rsidRPr="006D27D1">
        <w:rPr>
          <w:rFonts w:ascii="Arial" w:hAnsi="Arial" w:cs="Arial"/>
        </w:rPr>
        <w:t xml:space="preserve"> </w:t>
      </w:r>
      <w:r>
        <w:rPr>
          <w:rFonts w:ascii="Arial" w:hAnsi="Arial" w:cs="Arial"/>
        </w:rPr>
        <w:t>did not</w:t>
      </w:r>
      <w:r w:rsidRPr="006D27D1">
        <w:rPr>
          <w:rFonts w:ascii="Arial" w:hAnsi="Arial" w:cs="Arial"/>
        </w:rPr>
        <w:t xml:space="preserve"> correlate</w:t>
      </w:r>
      <w:r>
        <w:rPr>
          <w:rFonts w:ascii="Arial" w:hAnsi="Arial" w:cs="Arial"/>
        </w:rPr>
        <w:t xml:space="preserve"> well</w:t>
      </w:r>
      <w:r w:rsidRPr="006D27D1">
        <w:rPr>
          <w:rFonts w:ascii="Arial" w:hAnsi="Arial" w:cs="Arial"/>
        </w:rPr>
        <w:t xml:space="preserve"> with </w:t>
      </w:r>
      <w:r>
        <w:rPr>
          <w:rFonts w:ascii="Arial" w:hAnsi="Arial" w:cs="Arial"/>
        </w:rPr>
        <w:t xml:space="preserve">any </w:t>
      </w:r>
      <w:r w:rsidRPr="006D27D1">
        <w:rPr>
          <w:rFonts w:ascii="Arial" w:hAnsi="Arial" w:cs="Arial"/>
        </w:rPr>
        <w:t>other stable genes since its R</w:t>
      </w:r>
      <w:r>
        <w:rPr>
          <w:rFonts w:ascii="Arial" w:hAnsi="Arial" w:cs="Arial"/>
        </w:rPr>
        <w:t xml:space="preserve"> statistics</w:t>
      </w:r>
      <w:r w:rsidRPr="006D27D1">
        <w:rPr>
          <w:rFonts w:ascii="Arial" w:hAnsi="Arial" w:cs="Arial"/>
        </w:rPr>
        <w:t xml:space="preserve"> value </w:t>
      </w:r>
      <w:del w:id="172" w:author="Mauricio Menegatti Rigo" w:date="2024-05-18T14:30:00Z" w16du:dateUtc="2024-05-18T18:30:00Z">
        <w:r w:rsidDel="008E668D">
          <w:rPr>
            <w:rFonts w:ascii="Arial" w:hAnsi="Arial" w:cs="Arial"/>
          </w:rPr>
          <w:delText xml:space="preserve">vary </w:delText>
        </w:r>
      </w:del>
      <w:ins w:id="173" w:author="Mauricio Menegatti Rigo" w:date="2024-05-18T14:30:00Z" w16du:dateUtc="2024-05-18T18:30:00Z">
        <w:r>
          <w:rPr>
            <w:rFonts w:ascii="Arial" w:hAnsi="Arial" w:cs="Arial"/>
          </w:rPr>
          <w:t xml:space="preserve">varies </w:t>
        </w:r>
      </w:ins>
      <w:r>
        <w:rPr>
          <w:rFonts w:ascii="Arial" w:hAnsi="Arial" w:cs="Arial"/>
        </w:rPr>
        <w:t xml:space="preserve">between -0.08 to +0.32 </w:t>
      </w:r>
      <w:r w:rsidRPr="00A24FCC">
        <w:rPr>
          <w:rFonts w:ascii="Arial" w:hAnsi="Arial" w:cs="Arial"/>
        </w:rPr>
        <w:t>(</w:t>
      </w:r>
      <w:r w:rsidRPr="00A24FCC">
        <w:rPr>
          <w:rFonts w:ascii="Arial" w:hAnsi="Arial" w:cs="Arial"/>
          <w:b/>
          <w:bCs/>
        </w:rPr>
        <w:t>Fig 1J</w:t>
      </w:r>
      <w:r w:rsidRPr="00A24FCC">
        <w:rPr>
          <w:rFonts w:ascii="Arial" w:hAnsi="Arial" w:cs="Arial"/>
        </w:rPr>
        <w:t xml:space="preserve">). </w:t>
      </w:r>
      <w:r>
        <w:rPr>
          <w:rFonts w:ascii="Arial" w:hAnsi="Arial" w:cs="Arial"/>
        </w:rPr>
        <w:t xml:space="preserve">All other genes </w:t>
      </w:r>
      <w:del w:id="174" w:author="Mauricio Menegatti Rigo" w:date="2024-05-18T14:34:00Z" w16du:dateUtc="2024-05-18T18:34:00Z">
        <w:r w:rsidDel="000624AA">
          <w:rPr>
            <w:rFonts w:ascii="Arial" w:hAnsi="Arial" w:cs="Arial"/>
          </w:rPr>
          <w:delText>have correlation higher than +0.5</w:delText>
        </w:r>
      </w:del>
      <w:ins w:id="175" w:author="Mauricio Menegatti Rigo" w:date="2024-05-18T14:34:00Z" w16du:dateUtc="2024-05-18T18:34:00Z">
        <w:r>
          <w:rPr>
            <w:rFonts w:ascii="Arial" w:hAnsi="Arial" w:cs="Arial"/>
          </w:rPr>
          <w:t>correlate</w:t>
        </w:r>
      </w:ins>
      <w:r>
        <w:rPr>
          <w:rFonts w:ascii="Arial" w:hAnsi="Arial" w:cs="Arial"/>
        </w:rPr>
        <w:t xml:space="preserve"> with at least four </w:t>
      </w:r>
      <w:del w:id="176" w:author="Mauricio Menegatti Rigo" w:date="2024-05-18T14:34:00Z" w16du:dateUtc="2024-05-18T18:34:00Z">
        <w:r w:rsidDel="000624AA">
          <w:rPr>
            <w:rFonts w:ascii="Arial" w:hAnsi="Arial" w:cs="Arial"/>
          </w:rPr>
          <w:delText xml:space="preserve">other </w:delText>
        </w:r>
      </w:del>
      <w:ins w:id="177" w:author="Mauricio Menegatti Rigo" w:date="2024-05-18T14:34:00Z" w16du:dateUtc="2024-05-18T18:34:00Z">
        <w:r>
          <w:rPr>
            <w:rFonts w:ascii="Arial" w:hAnsi="Arial" w:cs="Arial"/>
          </w:rPr>
          <w:t xml:space="preserve">different </w:t>
        </w:r>
      </w:ins>
      <w:r>
        <w:rPr>
          <w:rFonts w:ascii="Arial" w:hAnsi="Arial" w:cs="Arial"/>
        </w:rPr>
        <w:t xml:space="preserve">genes. </w:t>
      </w:r>
      <w:commentRangeStart w:id="178"/>
      <w:r>
        <w:rPr>
          <w:rFonts w:ascii="Arial" w:hAnsi="Arial" w:cs="Arial"/>
        </w:rPr>
        <w:t xml:space="preserve">Genes </w:t>
      </w:r>
      <w:r w:rsidRPr="006D27D1">
        <w:rPr>
          <w:rFonts w:ascii="Arial" w:hAnsi="Arial" w:cs="Arial"/>
          <w:i/>
          <w:iCs/>
        </w:rPr>
        <w:t>PABPC1</w:t>
      </w:r>
      <w:r>
        <w:rPr>
          <w:rFonts w:ascii="Arial" w:hAnsi="Arial" w:cs="Arial"/>
          <w:i/>
          <w:iCs/>
        </w:rPr>
        <w:t xml:space="preserve"> and </w:t>
      </w:r>
      <w:r w:rsidRPr="009E013A">
        <w:rPr>
          <w:rFonts w:ascii="Arial" w:hAnsi="Arial" w:cs="Arial"/>
          <w:i/>
          <w:iCs/>
        </w:rPr>
        <w:t>BTG1</w:t>
      </w:r>
      <w:r w:rsidRPr="006D27D1">
        <w:rPr>
          <w:rFonts w:ascii="Arial" w:hAnsi="Arial" w:cs="Arial"/>
        </w:rPr>
        <w:t xml:space="preserve"> </w:t>
      </w:r>
      <w:commentRangeEnd w:id="178"/>
      <w:r>
        <w:rPr>
          <w:rStyle w:val="CommentReference"/>
        </w:rPr>
        <w:commentReference w:id="178"/>
      </w:r>
      <w:r>
        <w:rPr>
          <w:rFonts w:ascii="Arial" w:hAnsi="Arial" w:cs="Arial"/>
        </w:rPr>
        <w:t xml:space="preserve">are correlated with all other genes but </w:t>
      </w:r>
      <w:r w:rsidRPr="009E013A">
        <w:rPr>
          <w:rFonts w:ascii="Arial" w:hAnsi="Arial" w:cs="Arial"/>
          <w:i/>
          <w:iCs/>
        </w:rPr>
        <w:t>UBB</w:t>
      </w:r>
      <w:r>
        <w:rPr>
          <w:rFonts w:ascii="Arial" w:hAnsi="Arial" w:cs="Arial"/>
        </w:rPr>
        <w:t xml:space="preserve">. Genes </w:t>
      </w:r>
      <w:r w:rsidRPr="006D27D1">
        <w:rPr>
          <w:rFonts w:ascii="Arial" w:hAnsi="Arial" w:cs="Arial"/>
          <w:i/>
          <w:iCs/>
        </w:rPr>
        <w:t>TMSB10</w:t>
      </w:r>
      <w:r w:rsidRPr="009E013A">
        <w:rPr>
          <w:rFonts w:ascii="Arial" w:hAnsi="Arial" w:cs="Arial"/>
        </w:rPr>
        <w:t>,</w:t>
      </w:r>
      <w:r>
        <w:rPr>
          <w:rFonts w:ascii="Arial" w:hAnsi="Arial" w:cs="Arial"/>
          <w:i/>
          <w:iCs/>
        </w:rPr>
        <w:t xml:space="preserve"> </w:t>
      </w:r>
      <w:r w:rsidRPr="006D27D1">
        <w:rPr>
          <w:rFonts w:ascii="Arial" w:hAnsi="Arial" w:cs="Arial"/>
          <w:i/>
          <w:iCs/>
        </w:rPr>
        <w:t>COX4I1</w:t>
      </w:r>
      <w:ins w:id="179" w:author="Mauricio Menegatti Rigo" w:date="2024-05-18T14:35:00Z" w16du:dateUtc="2024-05-18T18:35:00Z">
        <w:r>
          <w:rPr>
            <w:rFonts w:ascii="Arial" w:hAnsi="Arial" w:cs="Arial"/>
            <w:i/>
            <w:iCs/>
          </w:rPr>
          <w:t>,</w:t>
        </w:r>
      </w:ins>
      <w:r>
        <w:rPr>
          <w:rFonts w:ascii="Arial" w:hAnsi="Arial" w:cs="Arial"/>
          <w:i/>
          <w:iCs/>
        </w:rPr>
        <w:t xml:space="preserve"> </w:t>
      </w:r>
      <w:r>
        <w:rPr>
          <w:rFonts w:ascii="Arial" w:hAnsi="Arial" w:cs="Arial"/>
        </w:rPr>
        <w:t xml:space="preserve">and </w:t>
      </w:r>
      <w:r w:rsidRPr="006D27D1">
        <w:rPr>
          <w:rFonts w:ascii="Arial" w:hAnsi="Arial" w:cs="Arial"/>
          <w:i/>
          <w:iCs/>
        </w:rPr>
        <w:t>SRRM2</w:t>
      </w:r>
      <w:r>
        <w:rPr>
          <w:rFonts w:ascii="Arial" w:hAnsi="Arial" w:cs="Arial"/>
        </w:rPr>
        <w:t xml:space="preserve"> are correlated with most stable genes, except with UBB and </w:t>
      </w:r>
      <w:r w:rsidRPr="006D27D1">
        <w:rPr>
          <w:rFonts w:ascii="Arial" w:hAnsi="Arial" w:cs="Arial"/>
          <w:i/>
          <w:iCs/>
        </w:rPr>
        <w:t>PCBP2</w:t>
      </w:r>
      <w:r>
        <w:rPr>
          <w:rFonts w:ascii="Arial" w:hAnsi="Arial" w:cs="Arial"/>
        </w:rPr>
        <w:t xml:space="preserve">. </w:t>
      </w:r>
      <w:commentRangeStart w:id="180"/>
      <w:r>
        <w:rPr>
          <w:rFonts w:ascii="Arial" w:hAnsi="Arial" w:cs="Arial"/>
        </w:rPr>
        <w:t xml:space="preserve">It is important to note that the order of investigating first stability and after correlation were strategically decided based on the computational source consumption. Calculating the pairwise stability is much faster than the correlation of </w:t>
      </w:r>
      <w:r w:rsidRPr="00260FC1">
        <w:rPr>
          <w:rFonts w:ascii="Arial" w:hAnsi="Arial" w:cs="Arial"/>
        </w:rPr>
        <w:t>1186</w:t>
      </w:r>
      <w:r>
        <w:rPr>
          <w:rFonts w:ascii="Arial" w:hAnsi="Arial" w:cs="Arial"/>
        </w:rPr>
        <w:t xml:space="preserve"> genes. This can be useful for other studies that need to mine a greater pool of genes.</w:t>
      </w:r>
      <w:commentRangeEnd w:id="180"/>
      <w:r>
        <w:rPr>
          <w:rStyle w:val="CommentReference"/>
        </w:rPr>
        <w:commentReference w:id="180"/>
      </w:r>
    </w:p>
    <w:p w14:paraId="2B3D431E" w14:textId="77777777" w:rsidR="00DD2A7E" w:rsidRDefault="00DD2A7E" w:rsidP="00830681">
      <w:pPr>
        <w:jc w:val="both"/>
        <w:rPr>
          <w:rFonts w:ascii="Arial" w:hAnsi="Arial" w:cs="Arial"/>
        </w:rPr>
      </w:pPr>
    </w:p>
    <w:p w14:paraId="3D809B4E" w14:textId="77777777" w:rsidR="00DD2A7E" w:rsidRDefault="00DD2A7E" w:rsidP="00830681">
      <w:pPr>
        <w:jc w:val="both"/>
        <w:rPr>
          <w:rFonts w:ascii="Arial" w:hAnsi="Arial" w:cs="Arial"/>
        </w:rPr>
      </w:pPr>
    </w:p>
    <w:p w14:paraId="393AB36C" w14:textId="77777777" w:rsidR="00DD2A7E" w:rsidRDefault="00DD2A7E" w:rsidP="00DD2A7E">
      <w:pPr>
        <w:jc w:val="both"/>
        <w:rPr>
          <w:rFonts w:ascii="Arial" w:hAnsi="Arial" w:cs="Arial"/>
          <w:b/>
          <w:bCs/>
        </w:rPr>
      </w:pPr>
      <w:commentRangeStart w:id="181"/>
      <w:r>
        <w:rPr>
          <w:rFonts w:ascii="Arial" w:hAnsi="Arial" w:cs="Arial"/>
          <w:b/>
          <w:bCs/>
        </w:rPr>
        <w:t>Expression of candidate housekeeping genes vary in different tissues</w:t>
      </w:r>
    </w:p>
    <w:p w14:paraId="1C01FE05" w14:textId="77777777" w:rsidR="00DD2A7E" w:rsidRPr="00897407" w:rsidRDefault="00DD2A7E" w:rsidP="00DD2A7E">
      <w:pPr>
        <w:jc w:val="both"/>
        <w:rPr>
          <w:rPrChange w:id="182" w:author="Taborda Ribas, Guilherme" w:date="2024-04-22T12:31:00Z">
            <w:rPr>
              <w:rFonts w:ascii="Arial" w:hAnsi="Arial" w:cs="Arial"/>
            </w:rPr>
          </w:rPrChange>
        </w:rPr>
      </w:pPr>
      <w:r>
        <w:rPr>
          <w:rFonts w:ascii="Arial" w:hAnsi="Arial" w:cs="Arial"/>
        </w:rPr>
        <w:t>To better characterize the 9 candidate genes selected by our method, we investigate their expression in other tissues using the Expression Atlas database (</w:t>
      </w:r>
      <w:r w:rsidRPr="00587BF7">
        <w:rPr>
          <w:rFonts w:ascii="Arial" w:hAnsi="Arial" w:cs="Arial"/>
        </w:rPr>
        <w:t>PMC4702781</w:t>
      </w:r>
      <w:r>
        <w:rPr>
          <w:rFonts w:ascii="Arial" w:hAnsi="Arial" w:cs="Arial"/>
        </w:rPr>
        <w:t xml:space="preserve">) of </w:t>
      </w:r>
      <w:proofErr w:type="spellStart"/>
      <w:r>
        <w:rPr>
          <w:rFonts w:ascii="Arial" w:hAnsi="Arial" w:cs="Arial"/>
        </w:rPr>
        <w:t>G</w:t>
      </w:r>
      <w:del w:id="183" w:author="Mauricio M Rigo" w:date="2024-05-18T17:40:00Z" w16du:dateUtc="2024-05-18T21:40:00Z">
        <w:r w:rsidDel="00EC546F">
          <w:rPr>
            <w:rFonts w:ascii="Arial" w:hAnsi="Arial" w:cs="Arial"/>
          </w:rPr>
          <w:delText>E</w:delText>
        </w:r>
      </w:del>
      <w:r>
        <w:rPr>
          <w:rFonts w:ascii="Arial" w:hAnsi="Arial" w:cs="Arial"/>
        </w:rPr>
        <w:t>T</w:t>
      </w:r>
      <w:ins w:id="184" w:author="Mauricio M Rigo" w:date="2024-05-18T17:40:00Z" w16du:dateUtc="2024-05-18T21:40:00Z">
        <w:r>
          <w:rPr>
            <w:rFonts w:ascii="Arial" w:hAnsi="Arial" w:cs="Arial"/>
          </w:rPr>
          <w:t>E</w:t>
        </w:r>
      </w:ins>
      <w:r>
        <w:rPr>
          <w:rFonts w:ascii="Arial" w:hAnsi="Arial" w:cs="Arial"/>
        </w:rPr>
        <w:t>x</w:t>
      </w:r>
      <w:proofErr w:type="spellEnd"/>
      <w:r>
        <w:rPr>
          <w:rFonts w:ascii="Arial" w:hAnsi="Arial" w:cs="Arial"/>
        </w:rPr>
        <w:t xml:space="preserve"> studies (</w:t>
      </w:r>
      <w:r w:rsidRPr="00587BF7">
        <w:rPr>
          <w:rFonts w:ascii="Arial" w:hAnsi="Arial" w:cs="Arial"/>
        </w:rPr>
        <w:t>PMID: 32913098</w:t>
      </w:r>
      <w:r>
        <w:rPr>
          <w:rFonts w:ascii="Arial" w:hAnsi="Arial" w:cs="Arial"/>
        </w:rPr>
        <w:t xml:space="preserve">). As we can see in </w:t>
      </w:r>
      <w:r w:rsidRPr="00DD2A7E">
        <w:rPr>
          <w:rFonts w:ascii="Arial" w:hAnsi="Arial" w:cs="Arial"/>
          <w:b/>
          <w:bCs/>
        </w:rPr>
        <w:t>Fig 3 A</w:t>
      </w:r>
      <w:r>
        <w:rPr>
          <w:rFonts w:ascii="Arial" w:hAnsi="Arial" w:cs="Arial"/>
        </w:rPr>
        <w:t xml:space="preserve">, the gene </w:t>
      </w:r>
      <w:r w:rsidRPr="00461FFD">
        <w:rPr>
          <w:rFonts w:ascii="Arial" w:hAnsi="Arial" w:cs="Arial"/>
          <w:i/>
          <w:iCs/>
          <w:rPrChange w:id="185" w:author="De Jesus Borges, Thiago" w:date="2024-04-25T09:08:00Z">
            <w:rPr>
              <w:rFonts w:ascii="Arial" w:hAnsi="Arial" w:cs="Arial"/>
            </w:rPr>
          </w:rPrChange>
        </w:rPr>
        <w:t>TMSB10</w:t>
      </w:r>
      <w:r>
        <w:rPr>
          <w:rFonts w:ascii="Arial" w:hAnsi="Arial" w:cs="Arial"/>
        </w:rPr>
        <w:t xml:space="preserve"> has high expression in most different types of tissues, demonstrating its high ubiquitousness. Other genes are also present in several types of tissues with high expression. But the genes </w:t>
      </w:r>
      <w:r w:rsidRPr="0065052C">
        <w:rPr>
          <w:rFonts w:ascii="Arial" w:hAnsi="Arial" w:cs="Arial"/>
          <w:i/>
          <w:iCs/>
          <w:rPrChange w:id="186" w:author="De Jesus Borges, Thiago" w:date="2024-04-10T16:45:00Z">
            <w:rPr>
              <w:rFonts w:ascii="Arial" w:hAnsi="Arial" w:cs="Arial"/>
            </w:rPr>
          </w:rPrChange>
        </w:rPr>
        <w:t>RBM39</w:t>
      </w:r>
      <w:r>
        <w:rPr>
          <w:rFonts w:ascii="Arial" w:hAnsi="Arial" w:cs="Arial"/>
        </w:rPr>
        <w:t xml:space="preserve">, </w:t>
      </w:r>
      <w:r w:rsidRPr="0065052C">
        <w:rPr>
          <w:rFonts w:ascii="Arial" w:hAnsi="Arial" w:cs="Arial"/>
          <w:i/>
          <w:iCs/>
          <w:rPrChange w:id="187" w:author="De Jesus Borges, Thiago" w:date="2024-04-10T16:45:00Z">
            <w:rPr>
              <w:rFonts w:ascii="Arial" w:hAnsi="Arial" w:cs="Arial"/>
            </w:rPr>
          </w:rPrChange>
        </w:rPr>
        <w:t>PCBP2</w:t>
      </w:r>
      <w:r>
        <w:rPr>
          <w:rFonts w:ascii="Arial" w:hAnsi="Arial" w:cs="Arial"/>
        </w:rPr>
        <w:t xml:space="preserve">, and </w:t>
      </w:r>
      <w:r w:rsidRPr="0065052C">
        <w:rPr>
          <w:rFonts w:ascii="Arial" w:hAnsi="Arial" w:cs="Arial"/>
          <w:i/>
          <w:iCs/>
          <w:rPrChange w:id="188" w:author="De Jesus Borges, Thiago" w:date="2024-04-10T16:45:00Z">
            <w:rPr>
              <w:rFonts w:ascii="Arial" w:hAnsi="Arial" w:cs="Arial"/>
            </w:rPr>
          </w:rPrChange>
        </w:rPr>
        <w:t>COX4I1</w:t>
      </w:r>
      <w:r>
        <w:rPr>
          <w:rFonts w:ascii="Arial" w:hAnsi="Arial" w:cs="Arial"/>
        </w:rPr>
        <w:t xml:space="preserve"> are grouped in the cluster with lower expression levels throughout tissues. </w:t>
      </w:r>
      <w:commentRangeEnd w:id="181"/>
      <w:r>
        <w:rPr>
          <w:rFonts w:ascii="Arial" w:hAnsi="Arial" w:cs="Arial"/>
        </w:rPr>
        <w:t xml:space="preserve">Besides those genes are expressed in different tissues showing their importance in different regions, their expressions levels vary </w:t>
      </w:r>
      <w:r>
        <w:rPr>
          <w:rStyle w:val="CommentReference"/>
        </w:rPr>
        <w:commentReference w:id="181"/>
      </w:r>
      <w:r>
        <w:rPr>
          <w:rFonts w:ascii="Arial" w:hAnsi="Arial" w:cs="Arial"/>
        </w:rPr>
        <w:t xml:space="preserve">in each tissue. This behavior reasserts the importance of defining housekeeping genes for different tissues and conditions and underlies the utility of our method exemplified here by peripheral blood from kidney transplant </w:t>
      </w:r>
      <w:commentRangeStart w:id="189"/>
      <w:r>
        <w:rPr>
          <w:rFonts w:ascii="Arial" w:hAnsi="Arial" w:cs="Arial"/>
        </w:rPr>
        <w:t>recipients</w:t>
      </w:r>
      <w:commentRangeEnd w:id="189"/>
      <w:r>
        <w:rPr>
          <w:rStyle w:val="CommentReference"/>
        </w:rPr>
        <w:commentReference w:id="189"/>
      </w:r>
      <w:r>
        <w:rPr>
          <w:rFonts w:ascii="Arial" w:hAnsi="Arial" w:cs="Arial"/>
        </w:rPr>
        <w:t>.</w:t>
      </w:r>
    </w:p>
    <w:p w14:paraId="1162D34E" w14:textId="77777777" w:rsidR="00DD2A7E" w:rsidRDefault="00DD2A7E" w:rsidP="00830681">
      <w:pPr>
        <w:jc w:val="both"/>
        <w:rPr>
          <w:rFonts w:ascii="Arial" w:hAnsi="Arial" w:cs="Arial"/>
        </w:rPr>
      </w:pPr>
    </w:p>
    <w:p w14:paraId="24E69E46" w14:textId="77777777" w:rsidR="00830681" w:rsidRPr="005C76E6" w:rsidRDefault="00830681" w:rsidP="00CC4BB8">
      <w:pPr>
        <w:jc w:val="both"/>
        <w:rPr>
          <w:rFonts w:ascii="Arial" w:hAnsi="Arial" w:cs="Arial"/>
        </w:rPr>
      </w:pPr>
    </w:p>
    <w:sectPr w:rsidR="00830681" w:rsidRPr="005C76E6" w:rsidSect="008A354B">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De Jesus Borges, Thiago" w:date="2024-04-25T07:24:00Z" w:initials="TD">
    <w:p w14:paraId="79B76EBA" w14:textId="77777777" w:rsidR="00361EEB" w:rsidRDefault="00361EEB" w:rsidP="00361EEB">
      <w:r>
        <w:rPr>
          <w:rStyle w:val="CommentReference"/>
        </w:rPr>
        <w:annotationRef/>
      </w:r>
      <w:r>
        <w:rPr>
          <w:color w:val="000000"/>
          <w:sz w:val="20"/>
          <w:szCs w:val="20"/>
        </w:rPr>
        <w:t>Do we need an abstract?</w:t>
      </w:r>
    </w:p>
  </w:comment>
  <w:comment w:id="2" w:author="Mauricio" w:date="2024-05-16T15:58:00Z" w:initials="M">
    <w:p w14:paraId="39084032" w14:textId="77777777" w:rsidR="00A420A6" w:rsidRDefault="006428A0" w:rsidP="00A420A6">
      <w:pPr>
        <w:pStyle w:val="CommentText"/>
      </w:pPr>
      <w:r>
        <w:rPr>
          <w:rStyle w:val="CommentReference"/>
        </w:rPr>
        <w:annotationRef/>
      </w:r>
      <w:r w:rsidR="00A420A6">
        <w:t>- Depois de ler o background, minha conclusao eh que sim, isso faz bastante sentido. Se tu usa processos de normalizacao inclusos em pacotes como DESeq2 e EdgeR, tu pode indiretamente fazer com que os teus datasets de treinamento e teste tenham visto a mesma coisa (data leakage) o que pode levar a um overfitting. Uma maneira de notar se isso ta acontecendo, eh quando tu tem um valor muito bom no teu teste, mas em um dataset independente a acuracia do teu classifier vai la pra baixo. Por isso a importancia de incluir um dataset independente pra testar a acuracia do teu preditor.</w:t>
      </w:r>
    </w:p>
    <w:p w14:paraId="0C939EAD" w14:textId="77777777" w:rsidR="00A420A6" w:rsidRDefault="00A420A6" w:rsidP="00A420A6">
      <w:pPr>
        <w:pStyle w:val="CommentText"/>
      </w:pPr>
    </w:p>
    <w:p w14:paraId="163B0487" w14:textId="77777777" w:rsidR="00A420A6" w:rsidRDefault="00A420A6" w:rsidP="00A420A6">
      <w:pPr>
        <w:pStyle w:val="CommentText"/>
      </w:pPr>
      <w:r>
        <w:t xml:space="preserve">- Pelo que entendi, vcs estao propondo uma within-sample normalization, o que faz sentido. </w:t>
      </w:r>
    </w:p>
    <w:p w14:paraId="712972ED" w14:textId="77777777" w:rsidR="00A420A6" w:rsidRDefault="00A420A6" w:rsidP="00A420A6">
      <w:pPr>
        <w:pStyle w:val="CommentText"/>
      </w:pPr>
    </w:p>
    <w:p w14:paraId="0BC04F37" w14:textId="77777777" w:rsidR="00A420A6" w:rsidRDefault="00A420A6" w:rsidP="00A420A6">
      <w:pPr>
        <w:pStyle w:val="CommentText"/>
      </w:pPr>
      <w:r>
        <w:t>- Ainda nao li o paper inteiro, mas estava pensando aqui, pq vcs nao aproveitam o embalo pra criar um database of housekeeping genes pra specific cohorts of patients? Acho que seria uma fonte de informacao interessante e bem utilizada.</w:t>
      </w:r>
    </w:p>
  </w:comment>
  <w:comment w:id="6" w:author="Mauricio M Rigo" w:date="2024-05-19T18:50:00Z" w:initials="MMR">
    <w:p w14:paraId="34F6A38F" w14:textId="2D86AE6E" w:rsidR="00A420A6" w:rsidRDefault="00A420A6" w:rsidP="00A420A6">
      <w:pPr>
        <w:pStyle w:val="CommentText"/>
      </w:pPr>
      <w:r>
        <w:rPr>
          <w:rStyle w:val="CommentReference"/>
        </w:rPr>
        <w:annotationRef/>
      </w:r>
      <w:r>
        <w:t>- Minor: Essa frase ta estranha - " Although the biological definition of housekeeping genes is still not fully determined; those are usually defined as genes with constant expression in all conditions, with an essential role in cellular maintenance and their sequence is conserved in evolutionary history (PMC9312424, PMID: 11773595)." Acho que o problema eh o "Although".</w:t>
      </w:r>
    </w:p>
  </w:comment>
  <w:comment w:id="10" w:author="De Jesus Borges, Thiago" w:date="2024-04-09T09:21:00Z" w:initials="TD">
    <w:p w14:paraId="52AE46A5" w14:textId="5C42FA48" w:rsidR="008D6A7D" w:rsidRDefault="008D6A7D" w:rsidP="008D6A7D">
      <w:r>
        <w:rPr>
          <w:rStyle w:val="CommentReference"/>
        </w:rPr>
        <w:annotationRef/>
      </w:r>
      <w:r>
        <w:rPr>
          <w:color w:val="000000"/>
          <w:sz w:val="20"/>
          <w:szCs w:val="20"/>
        </w:rPr>
        <w:t>I think you should standardize the term. Use either control gene, reference gene or housekeeping gene</w:t>
      </w:r>
    </w:p>
  </w:comment>
  <w:comment w:id="13" w:author="Mauricio M Rigo" w:date="2024-05-16T20:21:00Z" w:initials="MM">
    <w:p w14:paraId="668686A6" w14:textId="77777777" w:rsidR="00114196" w:rsidRDefault="00114196" w:rsidP="00114196">
      <w:pPr>
        <w:pStyle w:val="CommentText"/>
      </w:pPr>
      <w:r>
        <w:rPr>
          <w:rStyle w:val="CommentReference"/>
        </w:rPr>
        <w:annotationRef/>
      </w:r>
      <w:r>
        <w:t>Rewriting suggestion: Gene expression of commonly used housekeeping genes varies in transplanted patients over time</w:t>
      </w:r>
    </w:p>
  </w:comment>
  <w:comment w:id="14" w:author="Taborda Ribas, Guilherme" w:date="2024-07-26T13:59:00Z" w:initials="TRG">
    <w:p w14:paraId="1BF75E27" w14:textId="77777777" w:rsidR="00377D2D" w:rsidRDefault="00377D2D" w:rsidP="00377D2D">
      <w:pPr>
        <w:pStyle w:val="CommentText"/>
      </w:pPr>
      <w:r>
        <w:rPr>
          <w:rStyle w:val="CommentReference"/>
        </w:rPr>
        <w:annotationRef/>
      </w:r>
      <w:r>
        <w:t>solved</w:t>
      </w:r>
    </w:p>
  </w:comment>
  <w:comment w:id="20" w:author="Mauricio" w:date="2024-05-16T16:00:00Z" w:initials="M">
    <w:p w14:paraId="6F520514" w14:textId="13999009" w:rsidR="006428A0" w:rsidRDefault="006428A0">
      <w:pPr>
        <w:pStyle w:val="CommentText"/>
      </w:pPr>
      <w:r>
        <w:rPr>
          <w:rStyle w:val="CommentReference"/>
        </w:rPr>
        <w:annotationRef/>
      </w:r>
      <w:r w:rsidRPr="006428A0">
        <w:t>Como vcs fizeram pra escolher os "usual housekeeping genes"? "Usual" parece um conceito meio aberto (HPRT1, por exemplo, nao ta ali)</w:t>
      </w:r>
    </w:p>
  </w:comment>
  <w:comment w:id="21" w:author="Taborda Ribas, Guilherme" w:date="2024-07-26T14:00:00Z" w:initials="TRG">
    <w:p w14:paraId="280908DC" w14:textId="77777777" w:rsidR="00377D2D" w:rsidRDefault="00377D2D" w:rsidP="00377D2D">
      <w:pPr>
        <w:pStyle w:val="CommentText"/>
      </w:pPr>
      <w:r>
        <w:rPr>
          <w:rStyle w:val="CommentReference"/>
        </w:rPr>
        <w:annotationRef/>
      </w:r>
      <w:r>
        <w:t>Based on what other papers analyzed. PMC6580566</w:t>
      </w:r>
    </w:p>
  </w:comment>
  <w:comment w:id="22" w:author="Mauricio" w:date="2024-05-16T15:59:00Z" w:initials="M">
    <w:p w14:paraId="5FEE1627" w14:textId="64ABA734" w:rsidR="006428A0" w:rsidRDefault="006428A0">
      <w:pPr>
        <w:pStyle w:val="CommentText"/>
      </w:pPr>
      <w:r>
        <w:rPr>
          <w:rStyle w:val="CommentReference"/>
        </w:rPr>
        <w:annotationRef/>
      </w:r>
      <w:r w:rsidRPr="006428A0">
        <w:t>- Minor:</w:t>
      </w:r>
      <w:r>
        <w:t xml:space="preserve"> </w:t>
      </w:r>
      <w:r w:rsidRPr="006428A0">
        <w:t>Faltou o timepoint pre-transplante.</w:t>
      </w:r>
    </w:p>
  </w:comment>
  <w:comment w:id="23" w:author="Taborda Ribas, Guilherme" w:date="2024-07-26T13:55:00Z" w:initials="TRG">
    <w:p w14:paraId="373B7045" w14:textId="77777777" w:rsidR="00377D2D" w:rsidRDefault="00377D2D" w:rsidP="00377D2D">
      <w:pPr>
        <w:pStyle w:val="CommentText"/>
      </w:pPr>
      <w:r>
        <w:rPr>
          <w:rStyle w:val="CommentReference"/>
        </w:rPr>
        <w:annotationRef/>
      </w:r>
      <w:r>
        <w:t xml:space="preserve">The original paper doesn't mention this </w:t>
      </w:r>
    </w:p>
  </w:comment>
  <w:comment w:id="31" w:author="Mauricio" w:date="2024-05-16T16:00:00Z" w:initials="M">
    <w:p w14:paraId="5A9AEDAC" w14:textId="1CEB6C11" w:rsidR="006428A0" w:rsidRDefault="006428A0">
      <w:pPr>
        <w:pStyle w:val="CommentText"/>
      </w:pPr>
      <w:r>
        <w:rPr>
          <w:rStyle w:val="CommentReference"/>
        </w:rPr>
        <w:annotationRef/>
      </w:r>
      <w:r w:rsidRPr="006428A0">
        <w:t>- Minor: As cores dos timepoints da legenda da fig1B nao batem com as cores das barras do heatmap</w:t>
      </w:r>
    </w:p>
  </w:comment>
  <w:comment w:id="32" w:author="De Jesus Borges, Thiago" w:date="2024-04-25T08:15:00Z" w:initials="TD">
    <w:p w14:paraId="42BF0A5E" w14:textId="77777777" w:rsidR="00CF470D" w:rsidRDefault="00CF470D" w:rsidP="00CF470D">
      <w:r>
        <w:rPr>
          <w:rStyle w:val="CommentReference"/>
        </w:rPr>
        <w:annotationRef/>
      </w:r>
      <w:r>
        <w:rPr>
          <w:color w:val="000000"/>
          <w:sz w:val="20"/>
          <w:szCs w:val="20"/>
        </w:rPr>
        <w:t>Are they traditional as well?</w:t>
      </w:r>
    </w:p>
  </w:comment>
  <w:comment w:id="33" w:author="Taborda Ribas, Guilherme" w:date="2024-07-26T14:12:00Z" w:initials="TRG">
    <w:p w14:paraId="0A769C01" w14:textId="77777777" w:rsidR="002E11AB" w:rsidRDefault="002E11AB" w:rsidP="002E11AB">
      <w:pPr>
        <w:pStyle w:val="CommentText"/>
      </w:pPr>
      <w:r>
        <w:rPr>
          <w:rStyle w:val="CommentReference"/>
        </w:rPr>
        <w:annotationRef/>
      </w:r>
      <w:r>
        <w:t>Other papers cited them as hkg</w:t>
      </w:r>
    </w:p>
  </w:comment>
  <w:comment w:id="35" w:author="Mauricio" w:date="2024-05-16T15:55:00Z" w:initials="M">
    <w:p w14:paraId="3C5D830D" w14:textId="58DC04F0" w:rsidR="006428A0" w:rsidRDefault="006428A0">
      <w:pPr>
        <w:pStyle w:val="CommentText"/>
      </w:pPr>
      <w:r>
        <w:rPr>
          <w:rStyle w:val="CommentReference"/>
        </w:rPr>
        <w:annotationRef/>
      </w:r>
      <w:r>
        <w:t>Ambiguous</w:t>
      </w:r>
    </w:p>
  </w:comment>
  <w:comment w:id="36" w:author="Taborda Ribas, Guilherme" w:date="2024-07-26T14:21:00Z" w:initials="TRG">
    <w:p w14:paraId="661D2852" w14:textId="77777777" w:rsidR="00B73A10" w:rsidRDefault="00B73A10" w:rsidP="00B73A10">
      <w:pPr>
        <w:pStyle w:val="CommentText"/>
      </w:pPr>
      <w:r>
        <w:rPr>
          <w:rStyle w:val="CommentReference"/>
        </w:rPr>
        <w:annotationRef/>
      </w:r>
      <w:r>
        <w:t>In terms of which gene?</w:t>
      </w:r>
    </w:p>
  </w:comment>
  <w:comment w:id="41" w:author="Mauricio M Rigo" w:date="2024-05-16T20:43:00Z" w:initials="MM">
    <w:p w14:paraId="18C1AAFA" w14:textId="3063E7C5" w:rsidR="0061154E" w:rsidRDefault="0061154E" w:rsidP="0061154E">
      <w:pPr>
        <w:pStyle w:val="CommentText"/>
      </w:pPr>
      <w:r>
        <w:rPr>
          <w:rStyle w:val="CommentReference"/>
        </w:rPr>
        <w:annotationRef/>
      </w:r>
      <w:r>
        <w:t>How did you control for race, ethnicity, gender, primary disease,...?</w:t>
      </w:r>
    </w:p>
  </w:comment>
  <w:comment w:id="42" w:author="Taborda Ribas, Guilherme" w:date="2024-07-26T14:26:00Z" w:initials="TRG">
    <w:p w14:paraId="1074AE5A" w14:textId="77777777" w:rsidR="00A75A74" w:rsidRDefault="00A75A74" w:rsidP="00A75A74">
      <w:pPr>
        <w:pStyle w:val="CommentText"/>
      </w:pPr>
      <w:r>
        <w:rPr>
          <w:rStyle w:val="CommentReference"/>
        </w:rPr>
        <w:annotationRef/>
      </w:r>
      <w:r>
        <w:t>We controle by race, geneder and age. Were the only information that they have for this study. Other study we clustered first, and then calculate the parameter by cluster.</w:t>
      </w:r>
    </w:p>
  </w:comment>
  <w:comment w:id="43" w:author="Mauricio" w:date="2024-05-16T16:30:00Z" w:initials="M">
    <w:p w14:paraId="072C40FD" w14:textId="1647F6D0" w:rsidR="00E7350D" w:rsidRDefault="00E7350D">
      <w:pPr>
        <w:pStyle w:val="CommentText"/>
      </w:pPr>
      <w:r>
        <w:rPr>
          <w:rStyle w:val="CommentReference"/>
        </w:rPr>
        <w:annotationRef/>
      </w:r>
      <w:r>
        <w:t>Add subtitle to Fig 1C to E for pretransplant vs 1week, 3mo and 6mo.</w:t>
      </w:r>
    </w:p>
  </w:comment>
  <w:comment w:id="44" w:author="Taborda Ribas, Guilherme" w:date="2024-07-26T14:33:00Z" w:initials="GT">
    <w:p w14:paraId="5AAF7188" w14:textId="77777777" w:rsidR="00A75A74" w:rsidRDefault="00A75A74" w:rsidP="00A75A74">
      <w:pPr>
        <w:pStyle w:val="CommentText"/>
      </w:pPr>
      <w:r>
        <w:rPr>
          <w:rStyle w:val="CommentReference"/>
        </w:rPr>
        <w:annotationRef/>
      </w:r>
      <w:r>
        <w:t>Ok</w:t>
      </w:r>
    </w:p>
  </w:comment>
  <w:comment w:id="48" w:author="De Jesus Borges, Thiago [2]" w:date="2024-04-10T14:38:00Z" w:initials="DJBT">
    <w:p w14:paraId="30FA847D" w14:textId="0AAC071A" w:rsidR="005656FD" w:rsidRDefault="005656FD" w:rsidP="005656FD">
      <w:r>
        <w:rPr>
          <w:rStyle w:val="CommentReference"/>
        </w:rPr>
        <w:annotationRef/>
      </w:r>
      <w:r>
        <w:rPr>
          <w:color w:val="000000"/>
          <w:sz w:val="20"/>
          <w:szCs w:val="20"/>
        </w:rPr>
        <w:t>Consider making 1G-K as Fig 2</w:t>
      </w:r>
    </w:p>
  </w:comment>
  <w:comment w:id="49" w:author="Mauricio M Rigo" w:date="2024-05-18T17:20:00Z" w:initials="MMR">
    <w:p w14:paraId="6D8E6979" w14:textId="77777777" w:rsidR="005609E5" w:rsidRDefault="005609E5" w:rsidP="005609E5">
      <w:pPr>
        <w:pStyle w:val="CommentText"/>
      </w:pPr>
      <w:r>
        <w:rPr>
          <w:rStyle w:val="CommentReference"/>
        </w:rPr>
        <w:annotationRef/>
      </w:r>
      <w:r>
        <w:t>I understand what you are saying, but you need to rewrite. Is hard to understand. I think you can be more straightforward:</w:t>
      </w:r>
      <w:r>
        <w:br/>
        <w:t>‘After selecting genes that were consistently expressed over time, we investigated if these genes remained stable in different clinical conditions. We compared the expression levels of our housekeeping genes across different outcomes (non-rejection, ABMR, TCMR, and ABMR/TCMR) using a Kruskal-Wallis H-test (Fig 1K). This test helps us identify genes with significant differences in expression across these conditions. The genes MT-ND4L and BTG1 had p-values &lt; 0.05, indicating their expression levels were significantly different among the outcomes. Specifically, ABMR showed lower expression levels for these genes compared to other diagnoses. As a result, we excluded BTG1 and MT-ND4L from our analysis.’</w:t>
      </w:r>
    </w:p>
  </w:comment>
  <w:comment w:id="50" w:author="Taborda Ribas, Guilherme" w:date="2024-07-26T16:26:00Z" w:initials="TRG">
    <w:p w14:paraId="35375888" w14:textId="77777777" w:rsidR="009D1221" w:rsidRDefault="009D1221" w:rsidP="009D1221">
      <w:pPr>
        <w:pStyle w:val="CommentText"/>
      </w:pPr>
      <w:r>
        <w:rPr>
          <w:rStyle w:val="CommentReference"/>
        </w:rPr>
        <w:annotationRef/>
      </w:r>
      <w:r>
        <w:t>I agree and changed</w:t>
      </w:r>
    </w:p>
  </w:comment>
  <w:comment w:id="73" w:author="Mauricio M Rigo" w:date="2024-05-18T17:26:00Z" w:initials="MMR">
    <w:p w14:paraId="225173B1" w14:textId="77777777" w:rsidR="00225DF1" w:rsidRDefault="00225DF1" w:rsidP="00225DF1">
      <w:pPr>
        <w:pStyle w:val="CommentText"/>
        <w:numPr>
          <w:ilvl w:val="0"/>
          <w:numId w:val="8"/>
        </w:numPr>
      </w:pPr>
      <w:r>
        <w:rPr>
          <w:rStyle w:val="CommentReference"/>
        </w:rPr>
        <w:annotationRef/>
      </w:r>
      <w:r>
        <w:t>Which genes?</w:t>
      </w:r>
    </w:p>
    <w:p w14:paraId="6EF7E544" w14:textId="77777777" w:rsidR="00225DF1" w:rsidRDefault="00225DF1" w:rsidP="00225DF1">
      <w:pPr>
        <w:pStyle w:val="CommentText"/>
        <w:numPr>
          <w:ilvl w:val="0"/>
          <w:numId w:val="8"/>
        </w:numPr>
      </w:pPr>
      <w:r>
        <w:t>Low compared to what?</w:t>
      </w:r>
    </w:p>
  </w:comment>
  <w:comment w:id="77" w:author="Mauricio M Rigo" w:date="2024-05-18T17:33:00Z" w:initials="MMR">
    <w:p w14:paraId="1E0BEA9A" w14:textId="5AABB68B" w:rsidR="00BB5D68" w:rsidRDefault="00BB5D68" w:rsidP="00BB5D68">
      <w:pPr>
        <w:pStyle w:val="CommentText"/>
      </w:pPr>
      <w:r>
        <w:rPr>
          <w:rStyle w:val="CommentReference"/>
        </w:rPr>
        <w:annotationRef/>
      </w:r>
      <w:r>
        <w:t>The transparency of the box you are using for numbers 0 and 1 is interfering with the dot colors. Seems like you have more than two groups. You can move the numbers 0 and 1 outside the oval.</w:t>
      </w:r>
      <w:r>
        <w:br/>
      </w:r>
      <w:r>
        <w:br/>
        <w:t>I’d suggest to use colors with more contrast (e.g., green and yellow)</w:t>
      </w:r>
    </w:p>
  </w:comment>
  <w:comment w:id="87" w:author="De Jesus Borges, Thiago" w:date="2024-04-25T09:16:00Z" w:initials="TD">
    <w:p w14:paraId="75643534" w14:textId="77777777" w:rsidR="00461FFD" w:rsidRDefault="00461FFD" w:rsidP="00461FFD">
      <w:r>
        <w:rPr>
          <w:rStyle w:val="CommentReference"/>
        </w:rPr>
        <w:annotationRef/>
      </w:r>
      <w:r>
        <w:rPr>
          <w:color w:val="000000"/>
          <w:sz w:val="20"/>
          <w:szCs w:val="20"/>
        </w:rPr>
        <w:t>Reads weird</w:t>
      </w:r>
    </w:p>
  </w:comment>
  <w:comment w:id="89" w:author="Mauricio M Rigo" w:date="2024-05-19T19:27:00Z" w:initials="MMR">
    <w:p w14:paraId="31AEA3A5" w14:textId="77777777" w:rsidR="00682DBF" w:rsidRDefault="00682DBF" w:rsidP="00682DBF">
      <w:pPr>
        <w:pStyle w:val="CommentText"/>
      </w:pPr>
      <w:r>
        <w:rPr>
          <w:rStyle w:val="CommentReference"/>
        </w:rPr>
        <w:annotationRef/>
      </w:r>
      <w:r>
        <w:t>Is there a reason why you used RF? Did you try other architectures (SVM, meural networks, etc)?</w:t>
      </w:r>
    </w:p>
  </w:comment>
  <w:comment w:id="91" w:author="De Jesus Borges, Thiago" w:date="2024-04-25T09:18:00Z" w:initials="TD">
    <w:p w14:paraId="542FB7D6" w14:textId="1B02A1FE" w:rsidR="008238A4" w:rsidRDefault="008238A4" w:rsidP="008238A4">
      <w:r>
        <w:rPr>
          <w:rStyle w:val="CommentReference"/>
        </w:rPr>
        <w:annotationRef/>
      </w:r>
      <w:r>
        <w:rPr>
          <w:color w:val="000000"/>
          <w:sz w:val="20"/>
          <w:szCs w:val="20"/>
        </w:rPr>
        <w:t>Make italic</w:t>
      </w:r>
    </w:p>
  </w:comment>
  <w:comment w:id="97" w:author="Mauricio M Rigo" w:date="2024-05-19T12:02:00Z" w:initials="MMR">
    <w:p w14:paraId="13508D77" w14:textId="77777777" w:rsidR="00383A97" w:rsidRDefault="00383A97" w:rsidP="00383A97">
      <w:pPr>
        <w:pStyle w:val="CommentText"/>
      </w:pPr>
      <w:r>
        <w:rPr>
          <w:rStyle w:val="CommentReference"/>
        </w:rPr>
        <w:annotationRef/>
      </w:r>
      <w:r>
        <w:t>Need to adjust y-axis of both graphs, so we can better compare training and testing datasets.</w:t>
      </w:r>
    </w:p>
  </w:comment>
  <w:comment w:id="99" w:author="Mauricio M Rigo" w:date="2024-05-19T19:09:00Z" w:initials="MMR">
    <w:p w14:paraId="40A389CE" w14:textId="77777777" w:rsidR="00682DBF" w:rsidRDefault="009E6115" w:rsidP="00682DBF">
      <w:pPr>
        <w:pStyle w:val="CommentText"/>
      </w:pPr>
      <w:r>
        <w:rPr>
          <w:rStyle w:val="CommentReference"/>
        </w:rPr>
        <w:annotationRef/>
      </w:r>
      <w:r w:rsidR="00682DBF">
        <w:t xml:space="preserve">From what I see in the graphs, you have good values in the training set, but lower values in the test set, for all normalization methods. Isn’t this a sign of overfitting? Can you calculate the AUC on both the training and testing datasets and calculate the AUC drop and see if is statistically different? </w:t>
      </w:r>
      <w:r w:rsidR="00682DBF">
        <w:br/>
      </w:r>
      <w:r w:rsidR="00682DBF">
        <w:br/>
        <w:t>Also, did you try regularization (L1/L2) methods?</w:t>
      </w:r>
    </w:p>
  </w:comment>
  <w:comment w:id="103" w:author="De Jesus Borges, Thiago" w:date="2024-04-25T11:50:00Z" w:initials="TD">
    <w:p w14:paraId="79FA393C" w14:textId="78E9DCA0" w:rsidR="00A200B2" w:rsidRDefault="00A200B2" w:rsidP="00A200B2">
      <w:r>
        <w:rPr>
          <w:rStyle w:val="CommentReference"/>
        </w:rPr>
        <w:annotationRef/>
      </w:r>
      <w:r>
        <w:rPr>
          <w:color w:val="000000"/>
          <w:sz w:val="20"/>
          <w:szCs w:val="20"/>
        </w:rPr>
        <w:t>You are using the word “normalization” too many times.</w:t>
      </w:r>
    </w:p>
  </w:comment>
  <w:comment w:id="104" w:author="Mauricio M Rigo" w:date="2024-05-19T13:08:00Z" w:initials="MMR">
    <w:p w14:paraId="6DA22464" w14:textId="77777777" w:rsidR="00F57C95" w:rsidRDefault="00B12D20" w:rsidP="00F57C95">
      <w:pPr>
        <w:pStyle w:val="CommentText"/>
      </w:pPr>
      <w:r>
        <w:rPr>
          <w:rStyle w:val="CommentReference"/>
        </w:rPr>
        <w:annotationRef/>
      </w:r>
      <w:r w:rsidR="00F57C95">
        <w:t>I’m not totally convinced with this analysis, it seems your normalization process performs the same as MRN and TMM, at least for ML modeling purposes. There is also signs of overfitting for all methods (see comment above). Am I missing something? Other things I would like to see:</w:t>
      </w:r>
    </w:p>
    <w:p w14:paraId="005AF7A9" w14:textId="77777777" w:rsidR="00F57C95" w:rsidRDefault="00F57C95" w:rsidP="00F57C95">
      <w:pPr>
        <w:pStyle w:val="CommentText"/>
        <w:numPr>
          <w:ilvl w:val="0"/>
          <w:numId w:val="14"/>
        </w:numPr>
      </w:pPr>
      <w:r>
        <w:t>Is it possible to also show effect size for pair of methods, maybe using the Cohen’s d term?</w:t>
      </w:r>
    </w:p>
    <w:p w14:paraId="3CDBAE17" w14:textId="77777777" w:rsidR="00F57C95" w:rsidRDefault="00F57C95" w:rsidP="00F57C95">
      <w:pPr>
        <w:pStyle w:val="CommentText"/>
        <w:numPr>
          <w:ilvl w:val="0"/>
          <w:numId w:val="14"/>
        </w:numPr>
      </w:pPr>
      <w:r>
        <w:t>Although you balanced your data, I would still show P-R/F1 score curves.</w:t>
      </w:r>
    </w:p>
    <w:p w14:paraId="52B27BD4" w14:textId="77777777" w:rsidR="00F57C95" w:rsidRDefault="00F57C95" w:rsidP="00F57C95">
      <w:pPr>
        <w:pStyle w:val="CommentText"/>
        <w:numPr>
          <w:ilvl w:val="0"/>
          <w:numId w:val="14"/>
        </w:numPr>
      </w:pPr>
      <w:r>
        <w:t>Can you plot the AUC actual curves, not only the boxplot?</w:t>
      </w:r>
    </w:p>
    <w:p w14:paraId="24454338" w14:textId="77777777" w:rsidR="00F57C95" w:rsidRDefault="00F57C95" w:rsidP="00F57C95">
      <w:pPr>
        <w:pStyle w:val="CommentText"/>
        <w:numPr>
          <w:ilvl w:val="0"/>
          <w:numId w:val="14"/>
        </w:numPr>
      </w:pPr>
      <w:r>
        <w:t>Transformer is a common term in ML. Since you haven’t used transformers here, I’d suggest to change _transform to another term (e.g., _adapted), to avoid any misunderstanding.</w:t>
      </w:r>
    </w:p>
    <w:p w14:paraId="40F75987" w14:textId="77777777" w:rsidR="00F57C95" w:rsidRDefault="00F57C95" w:rsidP="00F57C95">
      <w:pPr>
        <w:pStyle w:val="CommentText"/>
        <w:numPr>
          <w:ilvl w:val="0"/>
          <w:numId w:val="14"/>
        </w:numPr>
      </w:pPr>
      <w:r>
        <w:t>Plot learning curves for each normalization method.</w:t>
      </w:r>
    </w:p>
  </w:comment>
  <w:comment w:id="113" w:author="Riella, Cristian (HMFP - Nephrology)" w:date="2024-03-15T10:03:00Z" w:initials="MOU">
    <w:p w14:paraId="04C92678" w14:textId="2D0FA05A" w:rsidR="00AB3030" w:rsidRDefault="00AB3030" w:rsidP="00AB3030">
      <w:r>
        <w:rPr>
          <w:rStyle w:val="CommentReference"/>
        </w:rPr>
        <w:annotationRef/>
      </w:r>
      <w:r>
        <w:rPr>
          <w:sz w:val="20"/>
          <w:szCs w:val="20"/>
        </w:rPr>
        <w:t>why not?</w:t>
      </w:r>
    </w:p>
    <w:p w14:paraId="55F18871" w14:textId="77777777" w:rsidR="00AB3030" w:rsidRDefault="00AB3030" w:rsidP="00AB3030"/>
  </w:comment>
  <w:comment w:id="114" w:author="Taborda Ribas, Guilherme" w:date="2024-03-27T14:13:00Z" w:initials="GT">
    <w:p w14:paraId="08D81863" w14:textId="77777777" w:rsidR="00EA125D" w:rsidRDefault="00EA125D" w:rsidP="00EA125D">
      <w:pPr>
        <w:pStyle w:val="CommentText"/>
      </w:pPr>
      <w:r>
        <w:rPr>
          <w:rStyle w:val="CommentReference"/>
        </w:rPr>
        <w:annotationRef/>
      </w:r>
      <w:r>
        <w:t>done</w:t>
      </w:r>
    </w:p>
  </w:comment>
  <w:comment w:id="115" w:author="Mauricio M Rigo" w:date="2024-05-19T17:03:00Z" w:initials="MMR">
    <w:p w14:paraId="7D7B29C7" w14:textId="77777777" w:rsidR="009D3842" w:rsidRDefault="009D3842" w:rsidP="009D3842">
      <w:pPr>
        <w:pStyle w:val="CommentText"/>
      </w:pPr>
      <w:r>
        <w:rPr>
          <w:rStyle w:val="CommentReference"/>
        </w:rPr>
        <w:annotationRef/>
      </w:r>
      <w:r>
        <w:t>Are there similar studies using the same approach you did, but for other cohorts?</w:t>
      </w:r>
    </w:p>
  </w:comment>
  <w:comment w:id="117" w:author="De Jesus Borges, Thiago [2]" w:date="2024-04-25T15:21:00Z" w:initials="DJBT">
    <w:p w14:paraId="1E2A99EF" w14:textId="6C38C84D" w:rsidR="00954F21" w:rsidRDefault="00954F21" w:rsidP="00954F21">
      <w:r>
        <w:rPr>
          <w:rStyle w:val="CommentReference"/>
        </w:rPr>
        <w:annotationRef/>
      </w:r>
      <w:r>
        <w:rPr>
          <w:color w:val="000000"/>
          <w:sz w:val="20"/>
          <w:szCs w:val="20"/>
        </w:rPr>
        <w:t>Add something saying that it could be used for order clinical conditions</w:t>
      </w:r>
    </w:p>
  </w:comment>
  <w:comment w:id="118" w:author="Mauricio M Rigo" w:date="2024-05-19T13:36:00Z" w:initials="MMR">
    <w:p w14:paraId="4BF6C56E" w14:textId="77777777" w:rsidR="000E2539" w:rsidRDefault="00DD0A7E" w:rsidP="000E2539">
      <w:pPr>
        <w:pStyle w:val="CommentText"/>
      </w:pPr>
      <w:r>
        <w:rPr>
          <w:rStyle w:val="CommentReference"/>
        </w:rPr>
        <w:annotationRef/>
      </w:r>
      <w:r w:rsidR="000E2539">
        <w:t>Idea:</w:t>
      </w:r>
    </w:p>
    <w:p w14:paraId="74E67927" w14:textId="77777777" w:rsidR="000E2539" w:rsidRDefault="000E2539" w:rsidP="000E2539">
      <w:pPr>
        <w:pStyle w:val="CommentText"/>
        <w:numPr>
          <w:ilvl w:val="0"/>
          <w:numId w:val="15"/>
        </w:numPr>
      </w:pPr>
      <w:r>
        <w:t>I know the focus is kidney transplant, but it would be interesting to apply your method in an independent, uncorrelated cohort. This will strength your approach and show some kind of inter-cohort generalization.</w:t>
      </w:r>
    </w:p>
  </w:comment>
  <w:comment w:id="122" w:author="Mauricio M Rigo" w:date="2024-05-16T20:47:00Z" w:initials="MM">
    <w:p w14:paraId="1F0622F4" w14:textId="1F948D49" w:rsidR="00573610" w:rsidRDefault="00573610" w:rsidP="00573610">
      <w:pPr>
        <w:pStyle w:val="CommentText"/>
      </w:pPr>
      <w:r>
        <w:rPr>
          <w:rStyle w:val="CommentReference"/>
        </w:rPr>
        <w:annotationRef/>
      </w:r>
      <w:r>
        <w:t>I think you should put the last paragraph of this section here.</w:t>
      </w:r>
    </w:p>
  </w:comment>
  <w:comment w:id="123" w:author="De Jesus Borges, Thiago [2]" w:date="2024-04-25T15:25:00Z" w:initials="DJBT">
    <w:p w14:paraId="6C95E1C6" w14:textId="7E10E341" w:rsidR="00CD5566" w:rsidRDefault="00CD5566" w:rsidP="00CD5566">
      <w:r>
        <w:rPr>
          <w:rStyle w:val="CommentReference"/>
        </w:rPr>
        <w:annotationRef/>
      </w:r>
      <w:r>
        <w:rPr>
          <w:color w:val="000000"/>
          <w:sz w:val="20"/>
          <w:szCs w:val="20"/>
        </w:rPr>
        <w:t>Find a better word</w:t>
      </w:r>
    </w:p>
  </w:comment>
  <w:comment w:id="124" w:author="Mauricio M Rigo" w:date="2024-05-16T20:24:00Z" w:initials="MM">
    <w:p w14:paraId="613859AD" w14:textId="77777777" w:rsidR="00682DBF" w:rsidRDefault="00114196" w:rsidP="00682DBF">
      <w:pPr>
        <w:pStyle w:val="CommentText"/>
      </w:pPr>
      <w:r>
        <w:rPr>
          <w:rStyle w:val="CommentReference"/>
        </w:rPr>
        <w:annotationRef/>
      </w:r>
      <w:r w:rsidR="00682DBF">
        <w:t>You will like multiqc as well. FastQC is fine, just another option for you to use in the future.</w:t>
      </w:r>
    </w:p>
  </w:comment>
  <w:comment w:id="133" w:author="Mauricio M Rigo" w:date="2024-05-16T20:36:00Z" w:initials="MM">
    <w:p w14:paraId="09E508D4" w14:textId="512276D2" w:rsidR="006628EA" w:rsidRDefault="006628EA" w:rsidP="006628EA">
      <w:pPr>
        <w:pStyle w:val="CommentText"/>
      </w:pPr>
      <w:r>
        <w:rPr>
          <w:rStyle w:val="CommentReference"/>
        </w:rPr>
        <w:annotationRef/>
      </w:r>
      <w:r>
        <w:t>How many samples?</w:t>
      </w:r>
    </w:p>
  </w:comment>
  <w:comment w:id="136" w:author="Mauricio M Rigo" w:date="2024-05-16T20:28:00Z" w:initials="MM">
    <w:p w14:paraId="7DD40835" w14:textId="1FD770DB" w:rsidR="00114196" w:rsidRDefault="00114196" w:rsidP="00114196">
      <w:pPr>
        <w:pStyle w:val="CommentText"/>
      </w:pPr>
      <w:r>
        <w:rPr>
          <w:rStyle w:val="CommentReference"/>
        </w:rPr>
        <w:annotationRef/>
      </w:r>
      <w:r>
        <w:t>Which time?</w:t>
      </w:r>
    </w:p>
  </w:comment>
  <w:comment w:id="142" w:author="Mauricio M Rigo" w:date="2024-05-16T20:49:00Z" w:initials="MM">
    <w:p w14:paraId="5A035E5A" w14:textId="77777777" w:rsidR="009253B7" w:rsidRDefault="009253B7" w:rsidP="009253B7">
      <w:pPr>
        <w:pStyle w:val="CommentText"/>
      </w:pPr>
      <w:r>
        <w:rPr>
          <w:rStyle w:val="CommentReference"/>
        </w:rPr>
        <w:annotationRef/>
      </w:r>
      <w:r>
        <w:t>‘didn’t reject’ seems weird to me. Thiago, what do you think?</w:t>
      </w:r>
    </w:p>
  </w:comment>
  <w:comment w:id="134" w:author="De Jesus Borges, Thiago [2]" w:date="2024-04-25T15:25:00Z" w:initials="DJBT">
    <w:p w14:paraId="5871E207" w14:textId="0B890EC7" w:rsidR="00CD5566" w:rsidRDefault="00CD5566" w:rsidP="00CD5566">
      <w:r>
        <w:rPr>
          <w:rStyle w:val="CommentReference"/>
        </w:rPr>
        <w:annotationRef/>
      </w:r>
      <w:r>
        <w:rPr>
          <w:color w:val="000000"/>
          <w:sz w:val="20"/>
          <w:szCs w:val="20"/>
        </w:rPr>
        <w:t>Cite the paper of each GSE study</w:t>
      </w:r>
    </w:p>
  </w:comment>
  <w:comment w:id="135" w:author="De Jesus Borges, Thiago [2]" w:date="2024-04-25T15:26:00Z" w:initials="DJBT">
    <w:p w14:paraId="17F743BF" w14:textId="77777777" w:rsidR="00CD5566" w:rsidRDefault="00CD5566" w:rsidP="00CD5566">
      <w:r>
        <w:rPr>
          <w:rStyle w:val="CommentReference"/>
        </w:rPr>
        <w:annotationRef/>
      </w:r>
      <w:r>
        <w:rPr>
          <w:color w:val="000000"/>
          <w:sz w:val="20"/>
          <w:szCs w:val="20"/>
        </w:rPr>
        <w:t>Add a sentence saying that patients’ demographics are reported in the original citations</w:t>
      </w:r>
    </w:p>
  </w:comment>
  <w:comment w:id="144" w:author="De Jesus Borges, Thiago [2]" w:date="2024-04-25T15:27:00Z" w:initials="DJBT">
    <w:p w14:paraId="59C0AE80" w14:textId="77777777" w:rsidR="00CD5566" w:rsidRDefault="00CD5566" w:rsidP="00CD5566">
      <w:r>
        <w:rPr>
          <w:rStyle w:val="CommentReference"/>
        </w:rPr>
        <w:annotationRef/>
      </w:r>
      <w:r>
        <w:rPr>
          <w:color w:val="000000"/>
          <w:sz w:val="20"/>
          <w:szCs w:val="20"/>
        </w:rPr>
        <w:t>Fix the same issues about original citations and patients’ demographics as above.</w:t>
      </w:r>
    </w:p>
  </w:comment>
  <w:comment w:id="168" w:author="Mauricio Menegatti Rigo" w:date="2024-05-18T14:26:00Z" w:initials="MM">
    <w:p w14:paraId="3484CD86" w14:textId="77777777" w:rsidR="00830681" w:rsidRDefault="00830681" w:rsidP="00830681">
      <w:pPr>
        <w:pStyle w:val="CommentText"/>
      </w:pPr>
      <w:r>
        <w:rPr>
          <w:rStyle w:val="CommentReference"/>
        </w:rPr>
        <w:annotationRef/>
      </w:r>
      <w:r>
        <w:t>Are you describing separately (11 + 4) because this 4 are commonly used HKGs? You can explicit that in the writing.</w:t>
      </w:r>
    </w:p>
  </w:comment>
  <w:comment w:id="170" w:author="Taborda Ribas, Guilherme" w:date="2024-04-22T11:45:00Z" w:initials="TRG">
    <w:p w14:paraId="65CD5ED3" w14:textId="77777777" w:rsidR="00830681" w:rsidRDefault="00830681" w:rsidP="00830681">
      <w:pPr>
        <w:pStyle w:val="CommentText"/>
      </w:pPr>
      <w:r>
        <w:rPr>
          <w:rStyle w:val="CommentReference"/>
        </w:rPr>
        <w:annotationRef/>
      </w:r>
      <w:r>
        <w:t>I will verify the FDR</w:t>
      </w:r>
    </w:p>
  </w:comment>
  <w:comment w:id="178" w:author="Mauricio M Rigo" w:date="2024-05-18T16:51:00Z" w:initials="MMR">
    <w:p w14:paraId="12BBB9FE" w14:textId="77777777" w:rsidR="00830681" w:rsidRDefault="00830681" w:rsidP="00830681">
      <w:pPr>
        <w:pStyle w:val="CommentText"/>
      </w:pPr>
      <w:r>
        <w:rPr>
          <w:rStyle w:val="CommentReference"/>
        </w:rPr>
        <w:annotationRef/>
      </w:r>
      <w:r>
        <w:t>What about CALM1?</w:t>
      </w:r>
    </w:p>
  </w:comment>
  <w:comment w:id="180" w:author="Mauricio M Rigo" w:date="2024-05-18T16:55:00Z" w:initials="MMR">
    <w:p w14:paraId="46DB09FC" w14:textId="77777777" w:rsidR="00830681" w:rsidRDefault="00830681" w:rsidP="00830681">
      <w:pPr>
        <w:pStyle w:val="CommentText"/>
      </w:pPr>
      <w:r>
        <w:rPr>
          <w:rStyle w:val="CommentReference"/>
        </w:rPr>
        <w:annotationRef/>
      </w:r>
      <w:r>
        <w:t>I think you can move this to discussion and start saying “We strategically decided to investigate first stability, followed by correlation, since …’”</w:t>
      </w:r>
    </w:p>
  </w:comment>
  <w:comment w:id="181" w:author="De Jesus Borges, Thiago" w:date="2024-04-10T16:41:00Z" w:initials="TD">
    <w:p w14:paraId="137AB9BF" w14:textId="77777777" w:rsidR="00DD2A7E" w:rsidRDefault="00DD2A7E" w:rsidP="00DD2A7E">
      <w:r>
        <w:rPr>
          <w:rStyle w:val="CommentReference"/>
        </w:rPr>
        <w:annotationRef/>
      </w:r>
      <w:r>
        <w:rPr>
          <w:color w:val="000000"/>
          <w:sz w:val="20"/>
          <w:szCs w:val="20"/>
        </w:rPr>
        <w:t>I did not understand why you did this</w:t>
      </w:r>
    </w:p>
  </w:comment>
  <w:comment w:id="189" w:author="Mauricio M Rigo" w:date="2024-05-18T17:49:00Z" w:initials="MMR">
    <w:p w14:paraId="66348324" w14:textId="77777777" w:rsidR="00DD2A7E" w:rsidRDefault="00DD2A7E" w:rsidP="00DD2A7E">
      <w:pPr>
        <w:pStyle w:val="CommentText"/>
      </w:pPr>
      <w:r>
        <w:rPr>
          <w:rStyle w:val="CommentReference"/>
        </w:rPr>
        <w:annotationRef/>
      </w:r>
      <w:r>
        <w:t xml:space="preserve">Your focus is in kidney, why is this analysis important?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B76EBA" w15:done="0"/>
  <w15:commentEx w15:paraId="0BC04F37" w15:done="0"/>
  <w15:commentEx w15:paraId="34F6A38F" w15:done="0"/>
  <w15:commentEx w15:paraId="52AE46A5" w15:done="0"/>
  <w15:commentEx w15:paraId="668686A6" w15:done="0"/>
  <w15:commentEx w15:paraId="1BF75E27" w15:paraIdParent="668686A6" w15:done="0"/>
  <w15:commentEx w15:paraId="6F520514" w15:done="0"/>
  <w15:commentEx w15:paraId="280908DC" w15:paraIdParent="6F520514" w15:done="0"/>
  <w15:commentEx w15:paraId="5FEE1627" w15:done="0"/>
  <w15:commentEx w15:paraId="373B7045" w15:paraIdParent="5FEE1627" w15:done="0"/>
  <w15:commentEx w15:paraId="5A9AEDAC" w15:done="0"/>
  <w15:commentEx w15:paraId="42BF0A5E" w15:done="0"/>
  <w15:commentEx w15:paraId="0A769C01" w15:paraIdParent="42BF0A5E" w15:done="0"/>
  <w15:commentEx w15:paraId="3C5D830D" w15:done="0"/>
  <w15:commentEx w15:paraId="661D2852" w15:paraIdParent="3C5D830D" w15:done="0"/>
  <w15:commentEx w15:paraId="18C1AAFA" w15:done="0"/>
  <w15:commentEx w15:paraId="1074AE5A" w15:paraIdParent="18C1AAFA" w15:done="0"/>
  <w15:commentEx w15:paraId="072C40FD" w15:done="0"/>
  <w15:commentEx w15:paraId="5AAF7188" w15:paraIdParent="072C40FD" w15:done="0"/>
  <w15:commentEx w15:paraId="30FA847D" w15:done="0"/>
  <w15:commentEx w15:paraId="6D8E6979" w15:done="0"/>
  <w15:commentEx w15:paraId="35375888" w15:paraIdParent="6D8E6979" w15:done="0"/>
  <w15:commentEx w15:paraId="6EF7E544" w15:done="0"/>
  <w15:commentEx w15:paraId="1E0BEA9A" w15:done="0"/>
  <w15:commentEx w15:paraId="75643534" w15:done="0"/>
  <w15:commentEx w15:paraId="31AEA3A5" w15:done="0"/>
  <w15:commentEx w15:paraId="542FB7D6" w15:done="0"/>
  <w15:commentEx w15:paraId="13508D77" w15:done="0"/>
  <w15:commentEx w15:paraId="40A389CE" w15:done="0"/>
  <w15:commentEx w15:paraId="79FA393C" w15:done="0"/>
  <w15:commentEx w15:paraId="40F75987" w15:done="0"/>
  <w15:commentEx w15:paraId="55F18871" w15:done="0"/>
  <w15:commentEx w15:paraId="08D81863" w15:paraIdParent="55F18871" w15:done="0"/>
  <w15:commentEx w15:paraId="7D7B29C7" w15:done="0"/>
  <w15:commentEx w15:paraId="1E2A99EF" w15:done="0"/>
  <w15:commentEx w15:paraId="74E67927" w15:done="0"/>
  <w15:commentEx w15:paraId="1F0622F4" w15:done="0"/>
  <w15:commentEx w15:paraId="6C95E1C6" w15:done="0"/>
  <w15:commentEx w15:paraId="613859AD" w15:done="0"/>
  <w15:commentEx w15:paraId="09E508D4" w15:done="0"/>
  <w15:commentEx w15:paraId="7DD40835" w15:done="0"/>
  <w15:commentEx w15:paraId="5A035E5A" w15:done="0"/>
  <w15:commentEx w15:paraId="5871E207" w15:done="0"/>
  <w15:commentEx w15:paraId="17F743BF" w15:done="0"/>
  <w15:commentEx w15:paraId="59C0AE80" w15:done="0"/>
  <w15:commentEx w15:paraId="3484CD86" w15:done="0"/>
  <w15:commentEx w15:paraId="65CD5ED3" w15:done="0"/>
  <w15:commentEx w15:paraId="12BBB9FE" w15:done="0"/>
  <w15:commentEx w15:paraId="46DB09FC" w15:done="0"/>
  <w15:commentEx w15:paraId="137AB9BF" w15:done="0"/>
  <w15:commentEx w15:paraId="663483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6B4EC4E" w16cex:dateUtc="2024-04-25T11:24:00Z"/>
  <w16cex:commentExtensible w16cex:durableId="7B3F1C33" w16cex:dateUtc="2024-05-19T22:50:00Z"/>
  <w16cex:commentExtensible w16cex:durableId="2F2B611A" w16cex:dateUtc="2024-04-09T13:21:00Z"/>
  <w16cex:commentExtensible w16cex:durableId="19ABC3DD" w16cex:dateUtc="2024-05-17T00:21:00Z"/>
  <w16cex:commentExtensible w16cex:durableId="783317CD" w16cex:dateUtc="2024-07-26T17:59:00Z"/>
  <w16cex:commentExtensible w16cex:durableId="46C54C06" w16cex:dateUtc="2024-07-26T18:00:00Z"/>
  <w16cex:commentExtensible w16cex:durableId="282F1228" w16cex:dateUtc="2024-07-26T17:55:00Z"/>
  <w16cex:commentExtensible w16cex:durableId="62892C4C" w16cex:dateUtc="2024-04-25T12:15:00Z"/>
  <w16cex:commentExtensible w16cex:durableId="074696CD" w16cex:dateUtc="2024-07-26T18:12:00Z"/>
  <w16cex:commentExtensible w16cex:durableId="1C5CC9DA" w16cex:dateUtc="2024-07-26T18:21:00Z"/>
  <w16cex:commentExtensible w16cex:durableId="30C521DE" w16cex:dateUtc="2024-05-17T00:43:00Z"/>
  <w16cex:commentExtensible w16cex:durableId="3D2C7735" w16cex:dateUtc="2024-07-26T18:26:00Z"/>
  <w16cex:commentExtensible w16cex:durableId="216D0BAB" w16cex:dateUtc="2024-07-26T18:33:00Z"/>
  <w16cex:commentExtensible w16cex:durableId="6CCF7EFB" w16cex:dateUtc="2024-04-10T18:38:00Z"/>
  <w16cex:commentExtensible w16cex:durableId="2603E982" w16cex:dateUtc="2024-05-18T21:20:00Z"/>
  <w16cex:commentExtensible w16cex:durableId="7979A910" w16cex:dateUtc="2024-07-26T20:26:00Z"/>
  <w16cex:commentExtensible w16cex:durableId="570F5E81" w16cex:dateUtc="2024-05-18T21:26:00Z"/>
  <w16cex:commentExtensible w16cex:durableId="30DF2E78" w16cex:dateUtc="2024-05-18T21:33:00Z"/>
  <w16cex:commentExtensible w16cex:durableId="674316F8" w16cex:dateUtc="2024-04-25T13:16:00Z"/>
  <w16cex:commentExtensible w16cex:durableId="7CDF25D0" w16cex:dateUtc="2024-05-19T23:27:00Z"/>
  <w16cex:commentExtensible w16cex:durableId="48248521" w16cex:dateUtc="2024-04-25T13:18:00Z"/>
  <w16cex:commentExtensible w16cex:durableId="60E98AB5" w16cex:dateUtc="2024-05-19T16:02:00Z"/>
  <w16cex:commentExtensible w16cex:durableId="62CF25C2" w16cex:dateUtc="2024-05-19T23:09:00Z"/>
  <w16cex:commentExtensible w16cex:durableId="49B01D6F" w16cex:dateUtc="2024-04-25T15:50:00Z"/>
  <w16cex:commentExtensible w16cex:durableId="4D888757" w16cex:dateUtc="2024-05-19T17:08:00Z"/>
  <w16cex:commentExtensible w16cex:durableId="1483B49C" w16cex:dateUtc="2024-03-15T14:03:00Z"/>
  <w16cex:commentExtensible w16cex:durableId="076BAA35" w16cex:dateUtc="2024-03-27T18:13:00Z"/>
  <w16cex:commentExtensible w16cex:durableId="01B35581" w16cex:dateUtc="2024-05-19T21:03:00Z"/>
  <w16cex:commentExtensible w16cex:durableId="4D7B70C2" w16cex:dateUtc="2024-04-25T19:21:00Z"/>
  <w16cex:commentExtensible w16cex:durableId="13E3387C" w16cex:dateUtc="2024-05-19T17:36:00Z"/>
  <w16cex:commentExtensible w16cex:durableId="0C273661" w16cex:dateUtc="2024-05-17T00:47:00Z"/>
  <w16cex:commentExtensible w16cex:durableId="123C1860" w16cex:dateUtc="2024-04-25T19:25:00Z"/>
  <w16cex:commentExtensible w16cex:durableId="6479F48E" w16cex:dateUtc="2024-05-17T00:24:00Z"/>
  <w16cex:commentExtensible w16cex:durableId="388EAF52" w16cex:dateUtc="2024-05-17T00:36:00Z"/>
  <w16cex:commentExtensible w16cex:durableId="3F6804B3" w16cex:dateUtc="2024-05-17T00:28:00Z"/>
  <w16cex:commentExtensible w16cex:durableId="17217B54" w16cex:dateUtc="2024-05-17T00:49:00Z"/>
  <w16cex:commentExtensible w16cex:durableId="54CA4175" w16cex:dateUtc="2024-04-25T19:25:00Z"/>
  <w16cex:commentExtensible w16cex:durableId="7084E221" w16cex:dateUtc="2024-04-25T19:26:00Z"/>
  <w16cex:commentExtensible w16cex:durableId="0EB96580" w16cex:dateUtc="2024-04-25T19:27:00Z"/>
  <w16cex:commentExtensible w16cex:durableId="6F9BC60A" w16cex:dateUtc="2024-05-18T18:26:00Z"/>
  <w16cex:commentExtensible w16cex:durableId="3FF73E5E" w16cex:dateUtc="2024-04-22T15:45:00Z"/>
  <w16cex:commentExtensible w16cex:durableId="4F3825B3" w16cex:dateUtc="2024-05-18T20:51:00Z"/>
  <w16cex:commentExtensible w16cex:durableId="0492A23F" w16cex:dateUtc="2024-05-18T20:55:00Z"/>
  <w16cex:commentExtensible w16cex:durableId="755285EB" w16cex:dateUtc="2024-04-10T20:41:00Z"/>
  <w16cex:commentExtensible w16cex:durableId="6CAEBEB5" w16cex:dateUtc="2024-05-18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B76EBA" w16cid:durableId="56B4EC4E"/>
  <w16cid:commentId w16cid:paraId="0BC04F37" w16cid:durableId="432AE765"/>
  <w16cid:commentId w16cid:paraId="34F6A38F" w16cid:durableId="7B3F1C33"/>
  <w16cid:commentId w16cid:paraId="52AE46A5" w16cid:durableId="2F2B611A"/>
  <w16cid:commentId w16cid:paraId="668686A6" w16cid:durableId="19ABC3DD"/>
  <w16cid:commentId w16cid:paraId="1BF75E27" w16cid:durableId="783317CD"/>
  <w16cid:commentId w16cid:paraId="6F520514" w16cid:durableId="3B1B547B"/>
  <w16cid:commentId w16cid:paraId="280908DC" w16cid:durableId="46C54C06"/>
  <w16cid:commentId w16cid:paraId="5FEE1627" w16cid:durableId="05B270BB"/>
  <w16cid:commentId w16cid:paraId="373B7045" w16cid:durableId="282F1228"/>
  <w16cid:commentId w16cid:paraId="5A9AEDAC" w16cid:durableId="0E8A71E5"/>
  <w16cid:commentId w16cid:paraId="42BF0A5E" w16cid:durableId="62892C4C"/>
  <w16cid:commentId w16cid:paraId="0A769C01" w16cid:durableId="074696CD"/>
  <w16cid:commentId w16cid:paraId="3C5D830D" w16cid:durableId="5A23B855"/>
  <w16cid:commentId w16cid:paraId="661D2852" w16cid:durableId="1C5CC9DA"/>
  <w16cid:commentId w16cid:paraId="18C1AAFA" w16cid:durableId="30C521DE"/>
  <w16cid:commentId w16cid:paraId="1074AE5A" w16cid:durableId="3D2C7735"/>
  <w16cid:commentId w16cid:paraId="072C40FD" w16cid:durableId="2C8DA002"/>
  <w16cid:commentId w16cid:paraId="5AAF7188" w16cid:durableId="216D0BAB"/>
  <w16cid:commentId w16cid:paraId="30FA847D" w16cid:durableId="6CCF7EFB"/>
  <w16cid:commentId w16cid:paraId="6D8E6979" w16cid:durableId="2603E982"/>
  <w16cid:commentId w16cid:paraId="35375888" w16cid:durableId="7979A910"/>
  <w16cid:commentId w16cid:paraId="6EF7E544" w16cid:durableId="570F5E81"/>
  <w16cid:commentId w16cid:paraId="1E0BEA9A" w16cid:durableId="30DF2E78"/>
  <w16cid:commentId w16cid:paraId="75643534" w16cid:durableId="674316F8"/>
  <w16cid:commentId w16cid:paraId="31AEA3A5" w16cid:durableId="7CDF25D0"/>
  <w16cid:commentId w16cid:paraId="542FB7D6" w16cid:durableId="48248521"/>
  <w16cid:commentId w16cid:paraId="13508D77" w16cid:durableId="60E98AB5"/>
  <w16cid:commentId w16cid:paraId="40A389CE" w16cid:durableId="62CF25C2"/>
  <w16cid:commentId w16cid:paraId="79FA393C" w16cid:durableId="49B01D6F"/>
  <w16cid:commentId w16cid:paraId="40F75987" w16cid:durableId="4D888757"/>
  <w16cid:commentId w16cid:paraId="55F18871" w16cid:durableId="1483B49C"/>
  <w16cid:commentId w16cid:paraId="08D81863" w16cid:durableId="076BAA35"/>
  <w16cid:commentId w16cid:paraId="7D7B29C7" w16cid:durableId="01B35581"/>
  <w16cid:commentId w16cid:paraId="1E2A99EF" w16cid:durableId="4D7B70C2"/>
  <w16cid:commentId w16cid:paraId="74E67927" w16cid:durableId="13E3387C"/>
  <w16cid:commentId w16cid:paraId="1F0622F4" w16cid:durableId="0C273661"/>
  <w16cid:commentId w16cid:paraId="6C95E1C6" w16cid:durableId="123C1860"/>
  <w16cid:commentId w16cid:paraId="613859AD" w16cid:durableId="6479F48E"/>
  <w16cid:commentId w16cid:paraId="09E508D4" w16cid:durableId="388EAF52"/>
  <w16cid:commentId w16cid:paraId="7DD40835" w16cid:durableId="3F6804B3"/>
  <w16cid:commentId w16cid:paraId="5A035E5A" w16cid:durableId="17217B54"/>
  <w16cid:commentId w16cid:paraId="5871E207" w16cid:durableId="54CA4175"/>
  <w16cid:commentId w16cid:paraId="17F743BF" w16cid:durableId="7084E221"/>
  <w16cid:commentId w16cid:paraId="59C0AE80" w16cid:durableId="0EB96580"/>
  <w16cid:commentId w16cid:paraId="3484CD86" w16cid:durableId="6F9BC60A"/>
  <w16cid:commentId w16cid:paraId="65CD5ED3" w16cid:durableId="3FF73E5E"/>
  <w16cid:commentId w16cid:paraId="12BBB9FE" w16cid:durableId="4F3825B3"/>
  <w16cid:commentId w16cid:paraId="46DB09FC" w16cid:durableId="0492A23F"/>
  <w16cid:commentId w16cid:paraId="137AB9BF" w16cid:durableId="755285EB"/>
  <w16cid:commentId w16cid:paraId="66348324" w16cid:durableId="6CAEBE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8C4C4" w14:textId="77777777" w:rsidR="00912D1C" w:rsidRDefault="00912D1C" w:rsidP="009F3976">
      <w:pPr>
        <w:spacing w:after="0" w:line="240" w:lineRule="auto"/>
      </w:pPr>
      <w:r>
        <w:separator/>
      </w:r>
    </w:p>
  </w:endnote>
  <w:endnote w:type="continuationSeparator" w:id="0">
    <w:p w14:paraId="7D34B988" w14:textId="77777777" w:rsidR="00912D1C" w:rsidRDefault="00912D1C" w:rsidP="009F3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6A0FB" w14:textId="77777777" w:rsidR="00912D1C" w:rsidRDefault="00912D1C" w:rsidP="009F3976">
      <w:pPr>
        <w:spacing w:after="0" w:line="240" w:lineRule="auto"/>
      </w:pPr>
      <w:r>
        <w:separator/>
      </w:r>
    </w:p>
  </w:footnote>
  <w:footnote w:type="continuationSeparator" w:id="0">
    <w:p w14:paraId="5F10A367" w14:textId="77777777" w:rsidR="00912D1C" w:rsidRDefault="00912D1C" w:rsidP="009F3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544D7"/>
    <w:multiLevelType w:val="hybridMultilevel"/>
    <w:tmpl w:val="6ADAB51C"/>
    <w:lvl w:ilvl="0" w:tplc="91700D58">
      <w:start w:val="1"/>
      <w:numFmt w:val="decimal"/>
      <w:lvlText w:val="%1."/>
      <w:lvlJc w:val="left"/>
      <w:pPr>
        <w:ind w:left="1020" w:hanging="360"/>
      </w:pPr>
    </w:lvl>
    <w:lvl w:ilvl="1" w:tplc="4356A3A0">
      <w:start w:val="1"/>
      <w:numFmt w:val="decimal"/>
      <w:lvlText w:val="%2."/>
      <w:lvlJc w:val="left"/>
      <w:pPr>
        <w:ind w:left="1020" w:hanging="360"/>
      </w:pPr>
    </w:lvl>
    <w:lvl w:ilvl="2" w:tplc="AB6CBF70">
      <w:start w:val="1"/>
      <w:numFmt w:val="decimal"/>
      <w:lvlText w:val="%3."/>
      <w:lvlJc w:val="left"/>
      <w:pPr>
        <w:ind w:left="1020" w:hanging="360"/>
      </w:pPr>
    </w:lvl>
    <w:lvl w:ilvl="3" w:tplc="C71037DA">
      <w:start w:val="1"/>
      <w:numFmt w:val="decimal"/>
      <w:lvlText w:val="%4."/>
      <w:lvlJc w:val="left"/>
      <w:pPr>
        <w:ind w:left="1020" w:hanging="360"/>
      </w:pPr>
    </w:lvl>
    <w:lvl w:ilvl="4" w:tplc="13226A98">
      <w:start w:val="1"/>
      <w:numFmt w:val="decimal"/>
      <w:lvlText w:val="%5."/>
      <w:lvlJc w:val="left"/>
      <w:pPr>
        <w:ind w:left="1020" w:hanging="360"/>
      </w:pPr>
    </w:lvl>
    <w:lvl w:ilvl="5" w:tplc="EB327A22">
      <w:start w:val="1"/>
      <w:numFmt w:val="decimal"/>
      <w:lvlText w:val="%6."/>
      <w:lvlJc w:val="left"/>
      <w:pPr>
        <w:ind w:left="1020" w:hanging="360"/>
      </w:pPr>
    </w:lvl>
    <w:lvl w:ilvl="6" w:tplc="00C4B356">
      <w:start w:val="1"/>
      <w:numFmt w:val="decimal"/>
      <w:lvlText w:val="%7."/>
      <w:lvlJc w:val="left"/>
      <w:pPr>
        <w:ind w:left="1020" w:hanging="360"/>
      </w:pPr>
    </w:lvl>
    <w:lvl w:ilvl="7" w:tplc="62DAC936">
      <w:start w:val="1"/>
      <w:numFmt w:val="decimal"/>
      <w:lvlText w:val="%8."/>
      <w:lvlJc w:val="left"/>
      <w:pPr>
        <w:ind w:left="1020" w:hanging="360"/>
      </w:pPr>
    </w:lvl>
    <w:lvl w:ilvl="8" w:tplc="B4000932">
      <w:start w:val="1"/>
      <w:numFmt w:val="decimal"/>
      <w:lvlText w:val="%9."/>
      <w:lvlJc w:val="left"/>
      <w:pPr>
        <w:ind w:left="1020" w:hanging="360"/>
      </w:pPr>
    </w:lvl>
  </w:abstractNum>
  <w:abstractNum w:abstractNumId="1" w15:restartNumberingAfterBreak="0">
    <w:nsid w:val="04D92C62"/>
    <w:multiLevelType w:val="hybridMultilevel"/>
    <w:tmpl w:val="F1141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E54F4"/>
    <w:multiLevelType w:val="hybridMultilevel"/>
    <w:tmpl w:val="B9D22E8C"/>
    <w:lvl w:ilvl="0" w:tplc="B414F4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43946"/>
    <w:multiLevelType w:val="hybridMultilevel"/>
    <w:tmpl w:val="CF3479E0"/>
    <w:lvl w:ilvl="0" w:tplc="FA9E1A22">
      <w:start w:val="1"/>
      <w:numFmt w:val="decimal"/>
      <w:lvlText w:val="%1."/>
      <w:lvlJc w:val="left"/>
      <w:pPr>
        <w:ind w:left="1020" w:hanging="360"/>
      </w:pPr>
    </w:lvl>
    <w:lvl w:ilvl="1" w:tplc="0FA695BA">
      <w:start w:val="1"/>
      <w:numFmt w:val="decimal"/>
      <w:lvlText w:val="%2."/>
      <w:lvlJc w:val="left"/>
      <w:pPr>
        <w:ind w:left="1020" w:hanging="360"/>
      </w:pPr>
    </w:lvl>
    <w:lvl w:ilvl="2" w:tplc="7D56BC26">
      <w:start w:val="1"/>
      <w:numFmt w:val="decimal"/>
      <w:lvlText w:val="%3."/>
      <w:lvlJc w:val="left"/>
      <w:pPr>
        <w:ind w:left="1020" w:hanging="360"/>
      </w:pPr>
    </w:lvl>
    <w:lvl w:ilvl="3" w:tplc="A1FA6CD8">
      <w:start w:val="1"/>
      <w:numFmt w:val="decimal"/>
      <w:lvlText w:val="%4."/>
      <w:lvlJc w:val="left"/>
      <w:pPr>
        <w:ind w:left="1020" w:hanging="360"/>
      </w:pPr>
    </w:lvl>
    <w:lvl w:ilvl="4" w:tplc="21D69426">
      <w:start w:val="1"/>
      <w:numFmt w:val="decimal"/>
      <w:lvlText w:val="%5."/>
      <w:lvlJc w:val="left"/>
      <w:pPr>
        <w:ind w:left="1020" w:hanging="360"/>
      </w:pPr>
    </w:lvl>
    <w:lvl w:ilvl="5" w:tplc="0DC237E8">
      <w:start w:val="1"/>
      <w:numFmt w:val="decimal"/>
      <w:lvlText w:val="%6."/>
      <w:lvlJc w:val="left"/>
      <w:pPr>
        <w:ind w:left="1020" w:hanging="360"/>
      </w:pPr>
    </w:lvl>
    <w:lvl w:ilvl="6" w:tplc="0C5A1A48">
      <w:start w:val="1"/>
      <w:numFmt w:val="decimal"/>
      <w:lvlText w:val="%7."/>
      <w:lvlJc w:val="left"/>
      <w:pPr>
        <w:ind w:left="1020" w:hanging="360"/>
      </w:pPr>
    </w:lvl>
    <w:lvl w:ilvl="7" w:tplc="A648C956">
      <w:start w:val="1"/>
      <w:numFmt w:val="decimal"/>
      <w:lvlText w:val="%8."/>
      <w:lvlJc w:val="left"/>
      <w:pPr>
        <w:ind w:left="1020" w:hanging="360"/>
      </w:pPr>
    </w:lvl>
    <w:lvl w:ilvl="8" w:tplc="668EC7C4">
      <w:start w:val="1"/>
      <w:numFmt w:val="decimal"/>
      <w:lvlText w:val="%9."/>
      <w:lvlJc w:val="left"/>
      <w:pPr>
        <w:ind w:left="1020" w:hanging="360"/>
      </w:pPr>
    </w:lvl>
  </w:abstractNum>
  <w:abstractNum w:abstractNumId="4" w15:restartNumberingAfterBreak="0">
    <w:nsid w:val="2E10699F"/>
    <w:multiLevelType w:val="hybridMultilevel"/>
    <w:tmpl w:val="91EC982C"/>
    <w:lvl w:ilvl="0" w:tplc="49AA56B0">
      <w:start w:val="1"/>
      <w:numFmt w:val="decimal"/>
      <w:lvlText w:val="%1."/>
      <w:lvlJc w:val="left"/>
      <w:pPr>
        <w:ind w:left="1020" w:hanging="360"/>
      </w:pPr>
    </w:lvl>
    <w:lvl w:ilvl="1" w:tplc="16948C8A">
      <w:start w:val="1"/>
      <w:numFmt w:val="decimal"/>
      <w:lvlText w:val="%2."/>
      <w:lvlJc w:val="left"/>
      <w:pPr>
        <w:ind w:left="1020" w:hanging="360"/>
      </w:pPr>
    </w:lvl>
    <w:lvl w:ilvl="2" w:tplc="0B18E440">
      <w:start w:val="1"/>
      <w:numFmt w:val="decimal"/>
      <w:lvlText w:val="%3."/>
      <w:lvlJc w:val="left"/>
      <w:pPr>
        <w:ind w:left="1020" w:hanging="360"/>
      </w:pPr>
    </w:lvl>
    <w:lvl w:ilvl="3" w:tplc="EDC4FFB6">
      <w:start w:val="1"/>
      <w:numFmt w:val="decimal"/>
      <w:lvlText w:val="%4."/>
      <w:lvlJc w:val="left"/>
      <w:pPr>
        <w:ind w:left="1020" w:hanging="360"/>
      </w:pPr>
    </w:lvl>
    <w:lvl w:ilvl="4" w:tplc="B492E52A">
      <w:start w:val="1"/>
      <w:numFmt w:val="decimal"/>
      <w:lvlText w:val="%5."/>
      <w:lvlJc w:val="left"/>
      <w:pPr>
        <w:ind w:left="1020" w:hanging="360"/>
      </w:pPr>
    </w:lvl>
    <w:lvl w:ilvl="5" w:tplc="423EBF2E">
      <w:start w:val="1"/>
      <w:numFmt w:val="decimal"/>
      <w:lvlText w:val="%6."/>
      <w:lvlJc w:val="left"/>
      <w:pPr>
        <w:ind w:left="1020" w:hanging="360"/>
      </w:pPr>
    </w:lvl>
    <w:lvl w:ilvl="6" w:tplc="CDA02C4A">
      <w:start w:val="1"/>
      <w:numFmt w:val="decimal"/>
      <w:lvlText w:val="%7."/>
      <w:lvlJc w:val="left"/>
      <w:pPr>
        <w:ind w:left="1020" w:hanging="360"/>
      </w:pPr>
    </w:lvl>
    <w:lvl w:ilvl="7" w:tplc="975631EE">
      <w:start w:val="1"/>
      <w:numFmt w:val="decimal"/>
      <w:lvlText w:val="%8."/>
      <w:lvlJc w:val="left"/>
      <w:pPr>
        <w:ind w:left="1020" w:hanging="360"/>
      </w:pPr>
    </w:lvl>
    <w:lvl w:ilvl="8" w:tplc="01989020">
      <w:start w:val="1"/>
      <w:numFmt w:val="decimal"/>
      <w:lvlText w:val="%9."/>
      <w:lvlJc w:val="left"/>
      <w:pPr>
        <w:ind w:left="1020" w:hanging="360"/>
      </w:pPr>
    </w:lvl>
  </w:abstractNum>
  <w:abstractNum w:abstractNumId="5" w15:restartNumberingAfterBreak="0">
    <w:nsid w:val="346E2EF2"/>
    <w:multiLevelType w:val="hybridMultilevel"/>
    <w:tmpl w:val="7584B332"/>
    <w:lvl w:ilvl="0" w:tplc="295E552C">
      <w:start w:val="1"/>
      <w:numFmt w:val="decimal"/>
      <w:lvlText w:val="%1."/>
      <w:lvlJc w:val="left"/>
      <w:pPr>
        <w:ind w:left="1020" w:hanging="360"/>
      </w:pPr>
    </w:lvl>
    <w:lvl w:ilvl="1" w:tplc="03AEA9D4">
      <w:start w:val="1"/>
      <w:numFmt w:val="decimal"/>
      <w:lvlText w:val="%2."/>
      <w:lvlJc w:val="left"/>
      <w:pPr>
        <w:ind w:left="1020" w:hanging="360"/>
      </w:pPr>
    </w:lvl>
    <w:lvl w:ilvl="2" w:tplc="CA1C4F92">
      <w:start w:val="1"/>
      <w:numFmt w:val="decimal"/>
      <w:lvlText w:val="%3."/>
      <w:lvlJc w:val="left"/>
      <w:pPr>
        <w:ind w:left="1020" w:hanging="360"/>
      </w:pPr>
    </w:lvl>
    <w:lvl w:ilvl="3" w:tplc="E6F4CA4E">
      <w:start w:val="1"/>
      <w:numFmt w:val="decimal"/>
      <w:lvlText w:val="%4."/>
      <w:lvlJc w:val="left"/>
      <w:pPr>
        <w:ind w:left="1020" w:hanging="360"/>
      </w:pPr>
    </w:lvl>
    <w:lvl w:ilvl="4" w:tplc="C4E6444C">
      <w:start w:val="1"/>
      <w:numFmt w:val="decimal"/>
      <w:lvlText w:val="%5."/>
      <w:lvlJc w:val="left"/>
      <w:pPr>
        <w:ind w:left="1020" w:hanging="360"/>
      </w:pPr>
    </w:lvl>
    <w:lvl w:ilvl="5" w:tplc="65AE4976">
      <w:start w:val="1"/>
      <w:numFmt w:val="decimal"/>
      <w:lvlText w:val="%6."/>
      <w:lvlJc w:val="left"/>
      <w:pPr>
        <w:ind w:left="1020" w:hanging="360"/>
      </w:pPr>
    </w:lvl>
    <w:lvl w:ilvl="6" w:tplc="B50C0F70">
      <w:start w:val="1"/>
      <w:numFmt w:val="decimal"/>
      <w:lvlText w:val="%7."/>
      <w:lvlJc w:val="left"/>
      <w:pPr>
        <w:ind w:left="1020" w:hanging="360"/>
      </w:pPr>
    </w:lvl>
    <w:lvl w:ilvl="7" w:tplc="8BC68EF8">
      <w:start w:val="1"/>
      <w:numFmt w:val="decimal"/>
      <w:lvlText w:val="%8."/>
      <w:lvlJc w:val="left"/>
      <w:pPr>
        <w:ind w:left="1020" w:hanging="360"/>
      </w:pPr>
    </w:lvl>
    <w:lvl w:ilvl="8" w:tplc="3CB2EC16">
      <w:start w:val="1"/>
      <w:numFmt w:val="decimal"/>
      <w:lvlText w:val="%9."/>
      <w:lvlJc w:val="left"/>
      <w:pPr>
        <w:ind w:left="1020" w:hanging="360"/>
      </w:pPr>
    </w:lvl>
  </w:abstractNum>
  <w:abstractNum w:abstractNumId="6" w15:restartNumberingAfterBreak="0">
    <w:nsid w:val="39E3036F"/>
    <w:multiLevelType w:val="hybridMultilevel"/>
    <w:tmpl w:val="F6C0D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37539"/>
    <w:multiLevelType w:val="hybridMultilevel"/>
    <w:tmpl w:val="F6C0DA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AF5D2B"/>
    <w:multiLevelType w:val="hybridMultilevel"/>
    <w:tmpl w:val="49804B4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191037"/>
    <w:multiLevelType w:val="hybridMultilevel"/>
    <w:tmpl w:val="89B8C778"/>
    <w:lvl w:ilvl="0" w:tplc="BC3A70F0">
      <w:start w:val="1"/>
      <w:numFmt w:val="decimal"/>
      <w:lvlText w:val="%1."/>
      <w:lvlJc w:val="left"/>
      <w:pPr>
        <w:ind w:left="1020" w:hanging="360"/>
      </w:pPr>
    </w:lvl>
    <w:lvl w:ilvl="1" w:tplc="116A735A">
      <w:start w:val="1"/>
      <w:numFmt w:val="decimal"/>
      <w:lvlText w:val="%2."/>
      <w:lvlJc w:val="left"/>
      <w:pPr>
        <w:ind w:left="1020" w:hanging="360"/>
      </w:pPr>
    </w:lvl>
    <w:lvl w:ilvl="2" w:tplc="B2CCD254">
      <w:start w:val="1"/>
      <w:numFmt w:val="decimal"/>
      <w:lvlText w:val="%3."/>
      <w:lvlJc w:val="left"/>
      <w:pPr>
        <w:ind w:left="1020" w:hanging="360"/>
      </w:pPr>
    </w:lvl>
    <w:lvl w:ilvl="3" w:tplc="7D5222F8">
      <w:start w:val="1"/>
      <w:numFmt w:val="decimal"/>
      <w:lvlText w:val="%4."/>
      <w:lvlJc w:val="left"/>
      <w:pPr>
        <w:ind w:left="1020" w:hanging="360"/>
      </w:pPr>
    </w:lvl>
    <w:lvl w:ilvl="4" w:tplc="FD147934">
      <w:start w:val="1"/>
      <w:numFmt w:val="decimal"/>
      <w:lvlText w:val="%5."/>
      <w:lvlJc w:val="left"/>
      <w:pPr>
        <w:ind w:left="1020" w:hanging="360"/>
      </w:pPr>
    </w:lvl>
    <w:lvl w:ilvl="5" w:tplc="21FE5E42">
      <w:start w:val="1"/>
      <w:numFmt w:val="decimal"/>
      <w:lvlText w:val="%6."/>
      <w:lvlJc w:val="left"/>
      <w:pPr>
        <w:ind w:left="1020" w:hanging="360"/>
      </w:pPr>
    </w:lvl>
    <w:lvl w:ilvl="6" w:tplc="9C527998">
      <w:start w:val="1"/>
      <w:numFmt w:val="decimal"/>
      <w:lvlText w:val="%7."/>
      <w:lvlJc w:val="left"/>
      <w:pPr>
        <w:ind w:left="1020" w:hanging="360"/>
      </w:pPr>
    </w:lvl>
    <w:lvl w:ilvl="7" w:tplc="2EC82822">
      <w:start w:val="1"/>
      <w:numFmt w:val="decimal"/>
      <w:lvlText w:val="%8."/>
      <w:lvlJc w:val="left"/>
      <w:pPr>
        <w:ind w:left="1020" w:hanging="360"/>
      </w:pPr>
    </w:lvl>
    <w:lvl w:ilvl="8" w:tplc="2C5407B6">
      <w:start w:val="1"/>
      <w:numFmt w:val="decimal"/>
      <w:lvlText w:val="%9."/>
      <w:lvlJc w:val="left"/>
      <w:pPr>
        <w:ind w:left="1020" w:hanging="360"/>
      </w:pPr>
    </w:lvl>
  </w:abstractNum>
  <w:abstractNum w:abstractNumId="10" w15:restartNumberingAfterBreak="0">
    <w:nsid w:val="5E314B2D"/>
    <w:multiLevelType w:val="hybridMultilevel"/>
    <w:tmpl w:val="85BAD642"/>
    <w:lvl w:ilvl="0" w:tplc="32CC2674">
      <w:start w:val="1"/>
      <w:numFmt w:val="decimal"/>
      <w:lvlText w:val="%1."/>
      <w:lvlJc w:val="left"/>
      <w:pPr>
        <w:ind w:left="1020" w:hanging="360"/>
      </w:pPr>
    </w:lvl>
    <w:lvl w:ilvl="1" w:tplc="7DAE1A40">
      <w:start w:val="1"/>
      <w:numFmt w:val="decimal"/>
      <w:lvlText w:val="%2."/>
      <w:lvlJc w:val="left"/>
      <w:pPr>
        <w:ind w:left="1020" w:hanging="360"/>
      </w:pPr>
    </w:lvl>
    <w:lvl w:ilvl="2" w:tplc="8572F44C">
      <w:start w:val="1"/>
      <w:numFmt w:val="decimal"/>
      <w:lvlText w:val="%3."/>
      <w:lvlJc w:val="left"/>
      <w:pPr>
        <w:ind w:left="1020" w:hanging="360"/>
      </w:pPr>
    </w:lvl>
    <w:lvl w:ilvl="3" w:tplc="A7D07B56">
      <w:start w:val="1"/>
      <w:numFmt w:val="decimal"/>
      <w:lvlText w:val="%4."/>
      <w:lvlJc w:val="left"/>
      <w:pPr>
        <w:ind w:left="1020" w:hanging="360"/>
      </w:pPr>
    </w:lvl>
    <w:lvl w:ilvl="4" w:tplc="EF309D72">
      <w:start w:val="1"/>
      <w:numFmt w:val="decimal"/>
      <w:lvlText w:val="%5."/>
      <w:lvlJc w:val="left"/>
      <w:pPr>
        <w:ind w:left="1020" w:hanging="360"/>
      </w:pPr>
    </w:lvl>
    <w:lvl w:ilvl="5" w:tplc="BD2A700A">
      <w:start w:val="1"/>
      <w:numFmt w:val="decimal"/>
      <w:lvlText w:val="%6."/>
      <w:lvlJc w:val="left"/>
      <w:pPr>
        <w:ind w:left="1020" w:hanging="360"/>
      </w:pPr>
    </w:lvl>
    <w:lvl w:ilvl="6" w:tplc="92D803E6">
      <w:start w:val="1"/>
      <w:numFmt w:val="decimal"/>
      <w:lvlText w:val="%7."/>
      <w:lvlJc w:val="left"/>
      <w:pPr>
        <w:ind w:left="1020" w:hanging="360"/>
      </w:pPr>
    </w:lvl>
    <w:lvl w:ilvl="7" w:tplc="E6224222">
      <w:start w:val="1"/>
      <w:numFmt w:val="decimal"/>
      <w:lvlText w:val="%8."/>
      <w:lvlJc w:val="left"/>
      <w:pPr>
        <w:ind w:left="1020" w:hanging="360"/>
      </w:pPr>
    </w:lvl>
    <w:lvl w:ilvl="8" w:tplc="A3661274">
      <w:start w:val="1"/>
      <w:numFmt w:val="decimal"/>
      <w:lvlText w:val="%9."/>
      <w:lvlJc w:val="left"/>
      <w:pPr>
        <w:ind w:left="1020" w:hanging="360"/>
      </w:pPr>
    </w:lvl>
  </w:abstractNum>
  <w:abstractNum w:abstractNumId="11" w15:restartNumberingAfterBreak="0">
    <w:nsid w:val="5EF2434F"/>
    <w:multiLevelType w:val="hybridMultilevel"/>
    <w:tmpl w:val="E2B84E62"/>
    <w:lvl w:ilvl="0" w:tplc="7EB8FF8E">
      <w:start w:val="1"/>
      <w:numFmt w:val="decimal"/>
      <w:lvlText w:val="%1."/>
      <w:lvlJc w:val="left"/>
      <w:pPr>
        <w:ind w:left="1020" w:hanging="360"/>
      </w:pPr>
    </w:lvl>
    <w:lvl w:ilvl="1" w:tplc="7FF20476">
      <w:start w:val="1"/>
      <w:numFmt w:val="decimal"/>
      <w:lvlText w:val="%2."/>
      <w:lvlJc w:val="left"/>
      <w:pPr>
        <w:ind w:left="1020" w:hanging="360"/>
      </w:pPr>
    </w:lvl>
    <w:lvl w:ilvl="2" w:tplc="9098BD20">
      <w:start w:val="1"/>
      <w:numFmt w:val="decimal"/>
      <w:lvlText w:val="%3."/>
      <w:lvlJc w:val="left"/>
      <w:pPr>
        <w:ind w:left="1020" w:hanging="360"/>
      </w:pPr>
    </w:lvl>
    <w:lvl w:ilvl="3" w:tplc="283C01BC">
      <w:start w:val="1"/>
      <w:numFmt w:val="decimal"/>
      <w:lvlText w:val="%4."/>
      <w:lvlJc w:val="left"/>
      <w:pPr>
        <w:ind w:left="1020" w:hanging="360"/>
      </w:pPr>
    </w:lvl>
    <w:lvl w:ilvl="4" w:tplc="06847626">
      <w:start w:val="1"/>
      <w:numFmt w:val="decimal"/>
      <w:lvlText w:val="%5."/>
      <w:lvlJc w:val="left"/>
      <w:pPr>
        <w:ind w:left="1020" w:hanging="360"/>
      </w:pPr>
    </w:lvl>
    <w:lvl w:ilvl="5" w:tplc="0F9A0C7A">
      <w:start w:val="1"/>
      <w:numFmt w:val="decimal"/>
      <w:lvlText w:val="%6."/>
      <w:lvlJc w:val="left"/>
      <w:pPr>
        <w:ind w:left="1020" w:hanging="360"/>
      </w:pPr>
    </w:lvl>
    <w:lvl w:ilvl="6" w:tplc="EC72553A">
      <w:start w:val="1"/>
      <w:numFmt w:val="decimal"/>
      <w:lvlText w:val="%7."/>
      <w:lvlJc w:val="left"/>
      <w:pPr>
        <w:ind w:left="1020" w:hanging="360"/>
      </w:pPr>
    </w:lvl>
    <w:lvl w:ilvl="7" w:tplc="F79CDD6E">
      <w:start w:val="1"/>
      <w:numFmt w:val="decimal"/>
      <w:lvlText w:val="%8."/>
      <w:lvlJc w:val="left"/>
      <w:pPr>
        <w:ind w:left="1020" w:hanging="360"/>
      </w:pPr>
    </w:lvl>
    <w:lvl w:ilvl="8" w:tplc="6C6AA4D2">
      <w:start w:val="1"/>
      <w:numFmt w:val="decimal"/>
      <w:lvlText w:val="%9."/>
      <w:lvlJc w:val="left"/>
      <w:pPr>
        <w:ind w:left="1020" w:hanging="360"/>
      </w:pPr>
    </w:lvl>
  </w:abstractNum>
  <w:abstractNum w:abstractNumId="12" w15:restartNumberingAfterBreak="0">
    <w:nsid w:val="5F440D51"/>
    <w:multiLevelType w:val="hybridMultilevel"/>
    <w:tmpl w:val="6A6AD004"/>
    <w:lvl w:ilvl="0" w:tplc="B414F4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C0B2390"/>
    <w:multiLevelType w:val="hybridMultilevel"/>
    <w:tmpl w:val="EE8401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64CF0"/>
    <w:multiLevelType w:val="hybridMultilevel"/>
    <w:tmpl w:val="BC72FA2E"/>
    <w:lvl w:ilvl="0" w:tplc="612C6CEE">
      <w:start w:val="1"/>
      <w:numFmt w:val="decimal"/>
      <w:lvlText w:val="%1."/>
      <w:lvlJc w:val="left"/>
      <w:pPr>
        <w:ind w:left="1020" w:hanging="360"/>
      </w:pPr>
    </w:lvl>
    <w:lvl w:ilvl="1" w:tplc="3E26BA00">
      <w:start w:val="1"/>
      <w:numFmt w:val="decimal"/>
      <w:lvlText w:val="%2."/>
      <w:lvlJc w:val="left"/>
      <w:pPr>
        <w:ind w:left="1020" w:hanging="360"/>
      </w:pPr>
    </w:lvl>
    <w:lvl w:ilvl="2" w:tplc="12AE1F52">
      <w:start w:val="1"/>
      <w:numFmt w:val="decimal"/>
      <w:lvlText w:val="%3."/>
      <w:lvlJc w:val="left"/>
      <w:pPr>
        <w:ind w:left="1020" w:hanging="360"/>
      </w:pPr>
    </w:lvl>
    <w:lvl w:ilvl="3" w:tplc="E39EDA78">
      <w:start w:val="1"/>
      <w:numFmt w:val="decimal"/>
      <w:lvlText w:val="%4."/>
      <w:lvlJc w:val="left"/>
      <w:pPr>
        <w:ind w:left="1020" w:hanging="360"/>
      </w:pPr>
    </w:lvl>
    <w:lvl w:ilvl="4" w:tplc="BD0AD5A2">
      <w:start w:val="1"/>
      <w:numFmt w:val="decimal"/>
      <w:lvlText w:val="%5."/>
      <w:lvlJc w:val="left"/>
      <w:pPr>
        <w:ind w:left="1020" w:hanging="360"/>
      </w:pPr>
    </w:lvl>
    <w:lvl w:ilvl="5" w:tplc="60D4012C">
      <w:start w:val="1"/>
      <w:numFmt w:val="decimal"/>
      <w:lvlText w:val="%6."/>
      <w:lvlJc w:val="left"/>
      <w:pPr>
        <w:ind w:left="1020" w:hanging="360"/>
      </w:pPr>
    </w:lvl>
    <w:lvl w:ilvl="6" w:tplc="3EE64E0A">
      <w:start w:val="1"/>
      <w:numFmt w:val="decimal"/>
      <w:lvlText w:val="%7."/>
      <w:lvlJc w:val="left"/>
      <w:pPr>
        <w:ind w:left="1020" w:hanging="360"/>
      </w:pPr>
    </w:lvl>
    <w:lvl w:ilvl="7" w:tplc="5A000B76">
      <w:start w:val="1"/>
      <w:numFmt w:val="decimal"/>
      <w:lvlText w:val="%8."/>
      <w:lvlJc w:val="left"/>
      <w:pPr>
        <w:ind w:left="1020" w:hanging="360"/>
      </w:pPr>
    </w:lvl>
    <w:lvl w:ilvl="8" w:tplc="2F7067EC">
      <w:start w:val="1"/>
      <w:numFmt w:val="decimal"/>
      <w:lvlText w:val="%9."/>
      <w:lvlJc w:val="left"/>
      <w:pPr>
        <w:ind w:left="1020" w:hanging="360"/>
      </w:pPr>
    </w:lvl>
  </w:abstractNum>
  <w:num w:numId="1" w16cid:durableId="1505239193">
    <w:abstractNumId w:val="1"/>
  </w:num>
  <w:num w:numId="2" w16cid:durableId="508910848">
    <w:abstractNumId w:val="6"/>
  </w:num>
  <w:num w:numId="3" w16cid:durableId="1357541233">
    <w:abstractNumId w:val="12"/>
  </w:num>
  <w:num w:numId="4" w16cid:durableId="647981441">
    <w:abstractNumId w:val="2"/>
  </w:num>
  <w:num w:numId="5" w16cid:durableId="772045196">
    <w:abstractNumId w:val="8"/>
  </w:num>
  <w:num w:numId="6" w16cid:durableId="1457212460">
    <w:abstractNumId w:val="7"/>
  </w:num>
  <w:num w:numId="7" w16cid:durableId="148600737">
    <w:abstractNumId w:val="13"/>
  </w:num>
  <w:num w:numId="8" w16cid:durableId="1420980772">
    <w:abstractNumId w:val="11"/>
  </w:num>
  <w:num w:numId="9" w16cid:durableId="632447767">
    <w:abstractNumId w:val="14"/>
  </w:num>
  <w:num w:numId="10" w16cid:durableId="278218329">
    <w:abstractNumId w:val="0"/>
  </w:num>
  <w:num w:numId="11" w16cid:durableId="432095295">
    <w:abstractNumId w:val="10"/>
  </w:num>
  <w:num w:numId="12" w16cid:durableId="1471826030">
    <w:abstractNumId w:val="4"/>
  </w:num>
  <w:num w:numId="13" w16cid:durableId="1551570878">
    <w:abstractNumId w:val="5"/>
  </w:num>
  <w:num w:numId="14" w16cid:durableId="255526195">
    <w:abstractNumId w:val="9"/>
  </w:num>
  <w:num w:numId="15" w16cid:durableId="46558609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aborda Ribas, Guilherme">
    <w15:presenceInfo w15:providerId="AD" w15:userId="S::GTABORDARIBAS@mgh.harvard.edu::71afeb85-247b-4d70-b0dd-022c1466a5e1"/>
  </w15:person>
  <w15:person w15:author="De Jesus Borges, Thiago">
    <w15:presenceInfo w15:providerId="AD" w15:userId="S::TDEJESUSBORGES@MGH.HARVARD.EDU::cf248a28-c076-4a76-b8fb-0f6ed7f14ff4"/>
  </w15:person>
  <w15:person w15:author="Mauricio M Rigo">
    <w15:presenceInfo w15:providerId="AD" w15:userId="S::mmr9@rice.edu::9144c6ca-1817-4182-ad7b-40b34a1b173e"/>
  </w15:person>
  <w15:person w15:author="De Jesus Borges, Thiago [2]">
    <w15:presenceInfo w15:providerId="AD" w15:userId="S::tdejesusborges@mgh.harvard.edu::cf248a28-c076-4a76-b8fb-0f6ed7f14ff4"/>
  </w15:person>
  <w15:person w15:author="Riella, Cristian (HMFP - Nephrology)">
    <w15:presenceInfo w15:providerId="AD" w15:userId="S::criella@bidmc.harvard.edu::3401106c-e0b8-41b2-93da-9248c6e60222"/>
  </w15:person>
  <w15:person w15:author="Mauricio Menegatti Rigo">
    <w15:presenceInfo w15:providerId="AD" w15:userId="S::mmr9@rice.edu::9144c6ca-1817-4182-ad7b-40b34a1b17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0B8E"/>
    <w:rsid w:val="0000020F"/>
    <w:rsid w:val="000011D4"/>
    <w:rsid w:val="000023DC"/>
    <w:rsid w:val="0000329A"/>
    <w:rsid w:val="00010D34"/>
    <w:rsid w:val="00011ED2"/>
    <w:rsid w:val="00012F35"/>
    <w:rsid w:val="000134F8"/>
    <w:rsid w:val="00013CA4"/>
    <w:rsid w:val="00016C4C"/>
    <w:rsid w:val="00017395"/>
    <w:rsid w:val="000178B0"/>
    <w:rsid w:val="00025A76"/>
    <w:rsid w:val="000264FB"/>
    <w:rsid w:val="00026735"/>
    <w:rsid w:val="00026CAF"/>
    <w:rsid w:val="00026DE7"/>
    <w:rsid w:val="00027ECB"/>
    <w:rsid w:val="000348C5"/>
    <w:rsid w:val="00034A8D"/>
    <w:rsid w:val="00035210"/>
    <w:rsid w:val="00035C5C"/>
    <w:rsid w:val="000366D8"/>
    <w:rsid w:val="000369B2"/>
    <w:rsid w:val="00036B0B"/>
    <w:rsid w:val="00040B5F"/>
    <w:rsid w:val="0004115C"/>
    <w:rsid w:val="000413F4"/>
    <w:rsid w:val="00045FAC"/>
    <w:rsid w:val="00046194"/>
    <w:rsid w:val="00046493"/>
    <w:rsid w:val="00050441"/>
    <w:rsid w:val="0005270D"/>
    <w:rsid w:val="000540DE"/>
    <w:rsid w:val="00054558"/>
    <w:rsid w:val="0005664F"/>
    <w:rsid w:val="0006095B"/>
    <w:rsid w:val="000624AA"/>
    <w:rsid w:val="00063951"/>
    <w:rsid w:val="00066986"/>
    <w:rsid w:val="00073A2B"/>
    <w:rsid w:val="00076051"/>
    <w:rsid w:val="00081112"/>
    <w:rsid w:val="00081796"/>
    <w:rsid w:val="000819C8"/>
    <w:rsid w:val="000837E6"/>
    <w:rsid w:val="00083D63"/>
    <w:rsid w:val="000856FC"/>
    <w:rsid w:val="00086D21"/>
    <w:rsid w:val="000900F1"/>
    <w:rsid w:val="000903E1"/>
    <w:rsid w:val="000919D7"/>
    <w:rsid w:val="00094A1E"/>
    <w:rsid w:val="00094F63"/>
    <w:rsid w:val="00097817"/>
    <w:rsid w:val="000A1B0B"/>
    <w:rsid w:val="000A3697"/>
    <w:rsid w:val="000A6A3B"/>
    <w:rsid w:val="000A77B9"/>
    <w:rsid w:val="000B252E"/>
    <w:rsid w:val="000B3523"/>
    <w:rsid w:val="000B5242"/>
    <w:rsid w:val="000B5A9C"/>
    <w:rsid w:val="000B5BA5"/>
    <w:rsid w:val="000B633B"/>
    <w:rsid w:val="000B7B86"/>
    <w:rsid w:val="000C0541"/>
    <w:rsid w:val="000C37BA"/>
    <w:rsid w:val="000C3A1A"/>
    <w:rsid w:val="000C5AD2"/>
    <w:rsid w:val="000C77D6"/>
    <w:rsid w:val="000D0250"/>
    <w:rsid w:val="000D58A0"/>
    <w:rsid w:val="000D6B6B"/>
    <w:rsid w:val="000D7C51"/>
    <w:rsid w:val="000E02C4"/>
    <w:rsid w:val="000E1A66"/>
    <w:rsid w:val="000E2539"/>
    <w:rsid w:val="000E4D0F"/>
    <w:rsid w:val="000E5E13"/>
    <w:rsid w:val="000F237A"/>
    <w:rsid w:val="000F2487"/>
    <w:rsid w:val="000F277B"/>
    <w:rsid w:val="000F2B7F"/>
    <w:rsid w:val="000F3145"/>
    <w:rsid w:val="000F5DA7"/>
    <w:rsid w:val="00102F5B"/>
    <w:rsid w:val="001033F3"/>
    <w:rsid w:val="00103D52"/>
    <w:rsid w:val="00104FE8"/>
    <w:rsid w:val="001057DD"/>
    <w:rsid w:val="001064B4"/>
    <w:rsid w:val="00110FE6"/>
    <w:rsid w:val="00114196"/>
    <w:rsid w:val="00114333"/>
    <w:rsid w:val="00115F3A"/>
    <w:rsid w:val="0012244E"/>
    <w:rsid w:val="0012401C"/>
    <w:rsid w:val="001279DF"/>
    <w:rsid w:val="001304D2"/>
    <w:rsid w:val="00130DE0"/>
    <w:rsid w:val="00131FFA"/>
    <w:rsid w:val="0013403C"/>
    <w:rsid w:val="0013452A"/>
    <w:rsid w:val="00135871"/>
    <w:rsid w:val="0014180F"/>
    <w:rsid w:val="00142E85"/>
    <w:rsid w:val="001435DF"/>
    <w:rsid w:val="00151D11"/>
    <w:rsid w:val="001524AC"/>
    <w:rsid w:val="00154F2C"/>
    <w:rsid w:val="00155695"/>
    <w:rsid w:val="0015622D"/>
    <w:rsid w:val="001568C8"/>
    <w:rsid w:val="00157672"/>
    <w:rsid w:val="00157D94"/>
    <w:rsid w:val="001670E3"/>
    <w:rsid w:val="001703E1"/>
    <w:rsid w:val="0017421A"/>
    <w:rsid w:val="00174B99"/>
    <w:rsid w:val="00177606"/>
    <w:rsid w:val="00181FE4"/>
    <w:rsid w:val="00182345"/>
    <w:rsid w:val="00183498"/>
    <w:rsid w:val="001841C3"/>
    <w:rsid w:val="0018516F"/>
    <w:rsid w:val="00185C6E"/>
    <w:rsid w:val="0019043F"/>
    <w:rsid w:val="00192E16"/>
    <w:rsid w:val="0019400E"/>
    <w:rsid w:val="00195E4E"/>
    <w:rsid w:val="001A2344"/>
    <w:rsid w:val="001A31C3"/>
    <w:rsid w:val="001B28E7"/>
    <w:rsid w:val="001B2F8F"/>
    <w:rsid w:val="001B410E"/>
    <w:rsid w:val="001B65B4"/>
    <w:rsid w:val="001C1B76"/>
    <w:rsid w:val="001C705F"/>
    <w:rsid w:val="001D646C"/>
    <w:rsid w:val="001D7959"/>
    <w:rsid w:val="001E3339"/>
    <w:rsid w:val="001E7946"/>
    <w:rsid w:val="001F004C"/>
    <w:rsid w:val="001F01C0"/>
    <w:rsid w:val="001F3E72"/>
    <w:rsid w:val="001F4F00"/>
    <w:rsid w:val="001F5FE9"/>
    <w:rsid w:val="00201398"/>
    <w:rsid w:val="00202B65"/>
    <w:rsid w:val="00204D4B"/>
    <w:rsid w:val="00210047"/>
    <w:rsid w:val="002120AB"/>
    <w:rsid w:val="0021232B"/>
    <w:rsid w:val="002151C0"/>
    <w:rsid w:val="00216360"/>
    <w:rsid w:val="002164B1"/>
    <w:rsid w:val="002172A3"/>
    <w:rsid w:val="00223FC0"/>
    <w:rsid w:val="00225DF1"/>
    <w:rsid w:val="00226DAD"/>
    <w:rsid w:val="0023036D"/>
    <w:rsid w:val="002326F1"/>
    <w:rsid w:val="0024292E"/>
    <w:rsid w:val="0024419B"/>
    <w:rsid w:val="00244B0D"/>
    <w:rsid w:val="00244EB1"/>
    <w:rsid w:val="002461DC"/>
    <w:rsid w:val="00247414"/>
    <w:rsid w:val="0025015A"/>
    <w:rsid w:val="00252F35"/>
    <w:rsid w:val="00254BB5"/>
    <w:rsid w:val="0025510F"/>
    <w:rsid w:val="00255867"/>
    <w:rsid w:val="00255CC4"/>
    <w:rsid w:val="00260FC1"/>
    <w:rsid w:val="002614A7"/>
    <w:rsid w:val="00263387"/>
    <w:rsid w:val="00264BB2"/>
    <w:rsid w:val="002658CF"/>
    <w:rsid w:val="002713D6"/>
    <w:rsid w:val="00272E9D"/>
    <w:rsid w:val="00273E7B"/>
    <w:rsid w:val="00274267"/>
    <w:rsid w:val="00274E5E"/>
    <w:rsid w:val="00276573"/>
    <w:rsid w:val="00277F55"/>
    <w:rsid w:val="002802F3"/>
    <w:rsid w:val="0028379E"/>
    <w:rsid w:val="002851DF"/>
    <w:rsid w:val="00286A99"/>
    <w:rsid w:val="002945F4"/>
    <w:rsid w:val="00294BDD"/>
    <w:rsid w:val="0029587D"/>
    <w:rsid w:val="00297C61"/>
    <w:rsid w:val="002A04B2"/>
    <w:rsid w:val="002A04EE"/>
    <w:rsid w:val="002A0F1D"/>
    <w:rsid w:val="002A610A"/>
    <w:rsid w:val="002A62EC"/>
    <w:rsid w:val="002A6303"/>
    <w:rsid w:val="002B2B14"/>
    <w:rsid w:val="002B44BE"/>
    <w:rsid w:val="002B5B31"/>
    <w:rsid w:val="002B6D7D"/>
    <w:rsid w:val="002B7DF2"/>
    <w:rsid w:val="002C13DA"/>
    <w:rsid w:val="002C1A31"/>
    <w:rsid w:val="002C29E2"/>
    <w:rsid w:val="002C3E04"/>
    <w:rsid w:val="002C7C64"/>
    <w:rsid w:val="002D11BE"/>
    <w:rsid w:val="002D2E11"/>
    <w:rsid w:val="002D4DE5"/>
    <w:rsid w:val="002D5EC7"/>
    <w:rsid w:val="002D6A2F"/>
    <w:rsid w:val="002D702D"/>
    <w:rsid w:val="002D7ED8"/>
    <w:rsid w:val="002E11AB"/>
    <w:rsid w:val="002E2B30"/>
    <w:rsid w:val="002E72F2"/>
    <w:rsid w:val="002F00B7"/>
    <w:rsid w:val="002F1920"/>
    <w:rsid w:val="002F1FDA"/>
    <w:rsid w:val="002F2680"/>
    <w:rsid w:val="002F295D"/>
    <w:rsid w:val="002F3E29"/>
    <w:rsid w:val="002F4146"/>
    <w:rsid w:val="002F49BE"/>
    <w:rsid w:val="002F54DC"/>
    <w:rsid w:val="002F6274"/>
    <w:rsid w:val="00301628"/>
    <w:rsid w:val="00301D52"/>
    <w:rsid w:val="0030250C"/>
    <w:rsid w:val="00303C8A"/>
    <w:rsid w:val="00314313"/>
    <w:rsid w:val="00316B18"/>
    <w:rsid w:val="00317662"/>
    <w:rsid w:val="00324C8A"/>
    <w:rsid w:val="0032505C"/>
    <w:rsid w:val="00326FA6"/>
    <w:rsid w:val="00336B8B"/>
    <w:rsid w:val="00336FCA"/>
    <w:rsid w:val="00341FE4"/>
    <w:rsid w:val="003432E0"/>
    <w:rsid w:val="00343EC6"/>
    <w:rsid w:val="00346C7C"/>
    <w:rsid w:val="00347C37"/>
    <w:rsid w:val="00351AD8"/>
    <w:rsid w:val="00356A85"/>
    <w:rsid w:val="00357D18"/>
    <w:rsid w:val="003606D5"/>
    <w:rsid w:val="00360C07"/>
    <w:rsid w:val="00360EE3"/>
    <w:rsid w:val="0036170E"/>
    <w:rsid w:val="00361EEB"/>
    <w:rsid w:val="003624E4"/>
    <w:rsid w:val="0036256F"/>
    <w:rsid w:val="0036287A"/>
    <w:rsid w:val="00371D63"/>
    <w:rsid w:val="0037491E"/>
    <w:rsid w:val="003755CD"/>
    <w:rsid w:val="00377D2D"/>
    <w:rsid w:val="003808DC"/>
    <w:rsid w:val="003810EE"/>
    <w:rsid w:val="00383A97"/>
    <w:rsid w:val="00385223"/>
    <w:rsid w:val="00385753"/>
    <w:rsid w:val="00385B62"/>
    <w:rsid w:val="00386491"/>
    <w:rsid w:val="00391408"/>
    <w:rsid w:val="00391A2B"/>
    <w:rsid w:val="0039740C"/>
    <w:rsid w:val="003A01F8"/>
    <w:rsid w:val="003A12BB"/>
    <w:rsid w:val="003A1383"/>
    <w:rsid w:val="003A299F"/>
    <w:rsid w:val="003B25FD"/>
    <w:rsid w:val="003B2F6F"/>
    <w:rsid w:val="003B40EF"/>
    <w:rsid w:val="003B44E3"/>
    <w:rsid w:val="003B5216"/>
    <w:rsid w:val="003C084A"/>
    <w:rsid w:val="003C1C6B"/>
    <w:rsid w:val="003C20DC"/>
    <w:rsid w:val="003C2A7C"/>
    <w:rsid w:val="003C4B42"/>
    <w:rsid w:val="003C4FE0"/>
    <w:rsid w:val="003C51EB"/>
    <w:rsid w:val="003D0A7B"/>
    <w:rsid w:val="003D3065"/>
    <w:rsid w:val="003D51D8"/>
    <w:rsid w:val="003D5DAE"/>
    <w:rsid w:val="003D67C6"/>
    <w:rsid w:val="003D6C83"/>
    <w:rsid w:val="003D776E"/>
    <w:rsid w:val="003E0CE0"/>
    <w:rsid w:val="003E14AC"/>
    <w:rsid w:val="003E1820"/>
    <w:rsid w:val="003E50E6"/>
    <w:rsid w:val="003F15DB"/>
    <w:rsid w:val="003F1C85"/>
    <w:rsid w:val="003F760D"/>
    <w:rsid w:val="004007F6"/>
    <w:rsid w:val="0040131D"/>
    <w:rsid w:val="0040508F"/>
    <w:rsid w:val="00406873"/>
    <w:rsid w:val="00407048"/>
    <w:rsid w:val="00413BE1"/>
    <w:rsid w:val="00417E91"/>
    <w:rsid w:val="00421352"/>
    <w:rsid w:val="0042334E"/>
    <w:rsid w:val="004238DF"/>
    <w:rsid w:val="00424666"/>
    <w:rsid w:val="00424DC5"/>
    <w:rsid w:val="0042511D"/>
    <w:rsid w:val="00430DA3"/>
    <w:rsid w:val="00431A49"/>
    <w:rsid w:val="00433EF9"/>
    <w:rsid w:val="004346E1"/>
    <w:rsid w:val="004355D3"/>
    <w:rsid w:val="00435677"/>
    <w:rsid w:val="004375FD"/>
    <w:rsid w:val="00440CC3"/>
    <w:rsid w:val="00441789"/>
    <w:rsid w:val="00442B32"/>
    <w:rsid w:val="00450A10"/>
    <w:rsid w:val="00450F28"/>
    <w:rsid w:val="004517AC"/>
    <w:rsid w:val="004527B4"/>
    <w:rsid w:val="00454728"/>
    <w:rsid w:val="00455894"/>
    <w:rsid w:val="00455CF8"/>
    <w:rsid w:val="004612E2"/>
    <w:rsid w:val="00461FFD"/>
    <w:rsid w:val="004641A2"/>
    <w:rsid w:val="00465136"/>
    <w:rsid w:val="00465A87"/>
    <w:rsid w:val="00467FEC"/>
    <w:rsid w:val="00470051"/>
    <w:rsid w:val="00474C5E"/>
    <w:rsid w:val="00475B57"/>
    <w:rsid w:val="00476316"/>
    <w:rsid w:val="0048523B"/>
    <w:rsid w:val="00490FCA"/>
    <w:rsid w:val="0049360C"/>
    <w:rsid w:val="0049533A"/>
    <w:rsid w:val="00495751"/>
    <w:rsid w:val="004957F8"/>
    <w:rsid w:val="0049728C"/>
    <w:rsid w:val="00497668"/>
    <w:rsid w:val="00497D49"/>
    <w:rsid w:val="004A162B"/>
    <w:rsid w:val="004A2BE0"/>
    <w:rsid w:val="004A3B4B"/>
    <w:rsid w:val="004B0822"/>
    <w:rsid w:val="004B0876"/>
    <w:rsid w:val="004B2185"/>
    <w:rsid w:val="004B4F25"/>
    <w:rsid w:val="004B6B64"/>
    <w:rsid w:val="004B6C22"/>
    <w:rsid w:val="004B6FAC"/>
    <w:rsid w:val="004C2E1D"/>
    <w:rsid w:val="004C527C"/>
    <w:rsid w:val="004C5551"/>
    <w:rsid w:val="004C5692"/>
    <w:rsid w:val="004D2362"/>
    <w:rsid w:val="004D2AE8"/>
    <w:rsid w:val="004D356B"/>
    <w:rsid w:val="004D7DD5"/>
    <w:rsid w:val="004E199F"/>
    <w:rsid w:val="004E3914"/>
    <w:rsid w:val="004E4202"/>
    <w:rsid w:val="004E4461"/>
    <w:rsid w:val="004E4F8C"/>
    <w:rsid w:val="004E5796"/>
    <w:rsid w:val="004E7DA6"/>
    <w:rsid w:val="004F121F"/>
    <w:rsid w:val="004F1556"/>
    <w:rsid w:val="004F4A59"/>
    <w:rsid w:val="004F51A3"/>
    <w:rsid w:val="004F5301"/>
    <w:rsid w:val="004F78BC"/>
    <w:rsid w:val="00501ECC"/>
    <w:rsid w:val="005021AD"/>
    <w:rsid w:val="00502983"/>
    <w:rsid w:val="00503C8B"/>
    <w:rsid w:val="005047B6"/>
    <w:rsid w:val="00505D7E"/>
    <w:rsid w:val="0050721B"/>
    <w:rsid w:val="00507D1B"/>
    <w:rsid w:val="00511858"/>
    <w:rsid w:val="0051289D"/>
    <w:rsid w:val="0051541F"/>
    <w:rsid w:val="0051546A"/>
    <w:rsid w:val="005169ED"/>
    <w:rsid w:val="005207C8"/>
    <w:rsid w:val="00522FEB"/>
    <w:rsid w:val="0052490C"/>
    <w:rsid w:val="00526703"/>
    <w:rsid w:val="005271B4"/>
    <w:rsid w:val="00530596"/>
    <w:rsid w:val="00532CC1"/>
    <w:rsid w:val="005342D1"/>
    <w:rsid w:val="00534B47"/>
    <w:rsid w:val="0053539C"/>
    <w:rsid w:val="0053554D"/>
    <w:rsid w:val="0053591C"/>
    <w:rsid w:val="00540AEB"/>
    <w:rsid w:val="00541F6F"/>
    <w:rsid w:val="00545552"/>
    <w:rsid w:val="00550010"/>
    <w:rsid w:val="0055420C"/>
    <w:rsid w:val="00555425"/>
    <w:rsid w:val="005600B3"/>
    <w:rsid w:val="005609E5"/>
    <w:rsid w:val="0056225B"/>
    <w:rsid w:val="0056267A"/>
    <w:rsid w:val="005656FD"/>
    <w:rsid w:val="00565C50"/>
    <w:rsid w:val="00565DFA"/>
    <w:rsid w:val="00567B2E"/>
    <w:rsid w:val="00571F3E"/>
    <w:rsid w:val="00572AA6"/>
    <w:rsid w:val="00573610"/>
    <w:rsid w:val="00580249"/>
    <w:rsid w:val="00584133"/>
    <w:rsid w:val="00585B5D"/>
    <w:rsid w:val="00585EC2"/>
    <w:rsid w:val="00587BF7"/>
    <w:rsid w:val="00591A84"/>
    <w:rsid w:val="00592425"/>
    <w:rsid w:val="00593B04"/>
    <w:rsid w:val="0059552E"/>
    <w:rsid w:val="00595955"/>
    <w:rsid w:val="00596979"/>
    <w:rsid w:val="005A02BC"/>
    <w:rsid w:val="005A4B2F"/>
    <w:rsid w:val="005B193F"/>
    <w:rsid w:val="005B2E3B"/>
    <w:rsid w:val="005B305B"/>
    <w:rsid w:val="005C0EA3"/>
    <w:rsid w:val="005C2903"/>
    <w:rsid w:val="005C305E"/>
    <w:rsid w:val="005C391D"/>
    <w:rsid w:val="005C76E6"/>
    <w:rsid w:val="005D27EC"/>
    <w:rsid w:val="005D347F"/>
    <w:rsid w:val="005D7F9C"/>
    <w:rsid w:val="005E3422"/>
    <w:rsid w:val="005E680D"/>
    <w:rsid w:val="005F1EEC"/>
    <w:rsid w:val="005F4955"/>
    <w:rsid w:val="005F4A53"/>
    <w:rsid w:val="006003BE"/>
    <w:rsid w:val="00600952"/>
    <w:rsid w:val="00601532"/>
    <w:rsid w:val="00602E6E"/>
    <w:rsid w:val="006061C7"/>
    <w:rsid w:val="0061154E"/>
    <w:rsid w:val="00614307"/>
    <w:rsid w:val="00615124"/>
    <w:rsid w:val="00617E7A"/>
    <w:rsid w:val="006225A4"/>
    <w:rsid w:val="00626D6A"/>
    <w:rsid w:val="0062709D"/>
    <w:rsid w:val="00632DA9"/>
    <w:rsid w:val="00632F56"/>
    <w:rsid w:val="00635143"/>
    <w:rsid w:val="006353CD"/>
    <w:rsid w:val="00635571"/>
    <w:rsid w:val="006428A0"/>
    <w:rsid w:val="00642987"/>
    <w:rsid w:val="0064337A"/>
    <w:rsid w:val="00643E2F"/>
    <w:rsid w:val="006448AE"/>
    <w:rsid w:val="00644EBB"/>
    <w:rsid w:val="00646027"/>
    <w:rsid w:val="0065052C"/>
    <w:rsid w:val="006530F7"/>
    <w:rsid w:val="00653F22"/>
    <w:rsid w:val="006625D0"/>
    <w:rsid w:val="006626CC"/>
    <w:rsid w:val="006628EA"/>
    <w:rsid w:val="0066356E"/>
    <w:rsid w:val="006636EA"/>
    <w:rsid w:val="0067407B"/>
    <w:rsid w:val="00677374"/>
    <w:rsid w:val="006776DC"/>
    <w:rsid w:val="00682DBF"/>
    <w:rsid w:val="00683376"/>
    <w:rsid w:val="006835E2"/>
    <w:rsid w:val="00690053"/>
    <w:rsid w:val="00692F00"/>
    <w:rsid w:val="00693DE2"/>
    <w:rsid w:val="00695335"/>
    <w:rsid w:val="00697270"/>
    <w:rsid w:val="006A0EA4"/>
    <w:rsid w:val="006A1C55"/>
    <w:rsid w:val="006A3BF2"/>
    <w:rsid w:val="006A431B"/>
    <w:rsid w:val="006A765F"/>
    <w:rsid w:val="006B3A81"/>
    <w:rsid w:val="006B7930"/>
    <w:rsid w:val="006C0A84"/>
    <w:rsid w:val="006C11CD"/>
    <w:rsid w:val="006C2C01"/>
    <w:rsid w:val="006C5AD9"/>
    <w:rsid w:val="006C6B9C"/>
    <w:rsid w:val="006D1507"/>
    <w:rsid w:val="006D27D1"/>
    <w:rsid w:val="006D44F9"/>
    <w:rsid w:val="006D66B2"/>
    <w:rsid w:val="006E01BE"/>
    <w:rsid w:val="006E13B8"/>
    <w:rsid w:val="006E1A26"/>
    <w:rsid w:val="006E45EB"/>
    <w:rsid w:val="006E501F"/>
    <w:rsid w:val="006E5A7D"/>
    <w:rsid w:val="006F2362"/>
    <w:rsid w:val="006F2F01"/>
    <w:rsid w:val="006F3309"/>
    <w:rsid w:val="006F40DA"/>
    <w:rsid w:val="006F4EC1"/>
    <w:rsid w:val="006F50AC"/>
    <w:rsid w:val="006F55C1"/>
    <w:rsid w:val="006F5D9F"/>
    <w:rsid w:val="006F652A"/>
    <w:rsid w:val="006F6CF6"/>
    <w:rsid w:val="00700982"/>
    <w:rsid w:val="00701FA9"/>
    <w:rsid w:val="007032C3"/>
    <w:rsid w:val="007038A4"/>
    <w:rsid w:val="00703B05"/>
    <w:rsid w:val="007044EA"/>
    <w:rsid w:val="00705C18"/>
    <w:rsid w:val="00707D51"/>
    <w:rsid w:val="00707D63"/>
    <w:rsid w:val="00711005"/>
    <w:rsid w:val="007129BE"/>
    <w:rsid w:val="00720380"/>
    <w:rsid w:val="00721CB6"/>
    <w:rsid w:val="00724765"/>
    <w:rsid w:val="00725CB3"/>
    <w:rsid w:val="007262D3"/>
    <w:rsid w:val="0073290E"/>
    <w:rsid w:val="00736202"/>
    <w:rsid w:val="007364C0"/>
    <w:rsid w:val="00736642"/>
    <w:rsid w:val="0074013B"/>
    <w:rsid w:val="007415A6"/>
    <w:rsid w:val="0074444D"/>
    <w:rsid w:val="00744874"/>
    <w:rsid w:val="00745291"/>
    <w:rsid w:val="00751785"/>
    <w:rsid w:val="007532EE"/>
    <w:rsid w:val="00754ACF"/>
    <w:rsid w:val="0075604E"/>
    <w:rsid w:val="007568CA"/>
    <w:rsid w:val="00761E08"/>
    <w:rsid w:val="007662CE"/>
    <w:rsid w:val="00767BFC"/>
    <w:rsid w:val="00771D86"/>
    <w:rsid w:val="00773328"/>
    <w:rsid w:val="00775993"/>
    <w:rsid w:val="00775EC2"/>
    <w:rsid w:val="00777D2E"/>
    <w:rsid w:val="007832C0"/>
    <w:rsid w:val="00783408"/>
    <w:rsid w:val="00783919"/>
    <w:rsid w:val="00783E12"/>
    <w:rsid w:val="0078589C"/>
    <w:rsid w:val="007874C4"/>
    <w:rsid w:val="00790C75"/>
    <w:rsid w:val="007920AF"/>
    <w:rsid w:val="00793C93"/>
    <w:rsid w:val="00794459"/>
    <w:rsid w:val="007945A7"/>
    <w:rsid w:val="0079632E"/>
    <w:rsid w:val="007A163A"/>
    <w:rsid w:val="007A5387"/>
    <w:rsid w:val="007A5CDF"/>
    <w:rsid w:val="007A5E53"/>
    <w:rsid w:val="007A7301"/>
    <w:rsid w:val="007A7941"/>
    <w:rsid w:val="007B23DD"/>
    <w:rsid w:val="007B3FED"/>
    <w:rsid w:val="007B5971"/>
    <w:rsid w:val="007B6088"/>
    <w:rsid w:val="007B6406"/>
    <w:rsid w:val="007B67F8"/>
    <w:rsid w:val="007B6C32"/>
    <w:rsid w:val="007B79A1"/>
    <w:rsid w:val="007C193C"/>
    <w:rsid w:val="007C514A"/>
    <w:rsid w:val="007C64B4"/>
    <w:rsid w:val="007C68FB"/>
    <w:rsid w:val="007C7365"/>
    <w:rsid w:val="007C7DA6"/>
    <w:rsid w:val="007D0A5F"/>
    <w:rsid w:val="007D172C"/>
    <w:rsid w:val="007D204E"/>
    <w:rsid w:val="007D7308"/>
    <w:rsid w:val="007E1021"/>
    <w:rsid w:val="007E210A"/>
    <w:rsid w:val="007E66FA"/>
    <w:rsid w:val="007E6C60"/>
    <w:rsid w:val="007F7DF5"/>
    <w:rsid w:val="00801839"/>
    <w:rsid w:val="00803BE2"/>
    <w:rsid w:val="008058D8"/>
    <w:rsid w:val="00807E76"/>
    <w:rsid w:val="00811AA8"/>
    <w:rsid w:val="008158BC"/>
    <w:rsid w:val="00815D4E"/>
    <w:rsid w:val="00817678"/>
    <w:rsid w:val="00820099"/>
    <w:rsid w:val="00821358"/>
    <w:rsid w:val="00822D74"/>
    <w:rsid w:val="008233BB"/>
    <w:rsid w:val="00823504"/>
    <w:rsid w:val="00823505"/>
    <w:rsid w:val="008238A4"/>
    <w:rsid w:val="00830681"/>
    <w:rsid w:val="008316DB"/>
    <w:rsid w:val="00831D15"/>
    <w:rsid w:val="00841EC1"/>
    <w:rsid w:val="00843D0E"/>
    <w:rsid w:val="00843D2C"/>
    <w:rsid w:val="008447C0"/>
    <w:rsid w:val="00845C6A"/>
    <w:rsid w:val="008529ED"/>
    <w:rsid w:val="0085650A"/>
    <w:rsid w:val="00856719"/>
    <w:rsid w:val="00856941"/>
    <w:rsid w:val="00857E9F"/>
    <w:rsid w:val="00860AFB"/>
    <w:rsid w:val="00861584"/>
    <w:rsid w:val="00863C78"/>
    <w:rsid w:val="008640B7"/>
    <w:rsid w:val="00865168"/>
    <w:rsid w:val="0087195F"/>
    <w:rsid w:val="00872753"/>
    <w:rsid w:val="008727B0"/>
    <w:rsid w:val="00873AE6"/>
    <w:rsid w:val="00873B21"/>
    <w:rsid w:val="00875A87"/>
    <w:rsid w:val="00875E81"/>
    <w:rsid w:val="00876257"/>
    <w:rsid w:val="008768DB"/>
    <w:rsid w:val="00880603"/>
    <w:rsid w:val="00882860"/>
    <w:rsid w:val="00882F3A"/>
    <w:rsid w:val="00883FB3"/>
    <w:rsid w:val="00884DD4"/>
    <w:rsid w:val="00884E2C"/>
    <w:rsid w:val="008851F4"/>
    <w:rsid w:val="00890281"/>
    <w:rsid w:val="0089275B"/>
    <w:rsid w:val="00896FB4"/>
    <w:rsid w:val="00897407"/>
    <w:rsid w:val="008A1E57"/>
    <w:rsid w:val="008A354B"/>
    <w:rsid w:val="008A40BE"/>
    <w:rsid w:val="008A5431"/>
    <w:rsid w:val="008A54BA"/>
    <w:rsid w:val="008A5B18"/>
    <w:rsid w:val="008A7B34"/>
    <w:rsid w:val="008B37D7"/>
    <w:rsid w:val="008B4152"/>
    <w:rsid w:val="008B4BBC"/>
    <w:rsid w:val="008B69C0"/>
    <w:rsid w:val="008B6A2F"/>
    <w:rsid w:val="008C0716"/>
    <w:rsid w:val="008C622E"/>
    <w:rsid w:val="008C67B6"/>
    <w:rsid w:val="008C7661"/>
    <w:rsid w:val="008D078D"/>
    <w:rsid w:val="008D0BE6"/>
    <w:rsid w:val="008D2B62"/>
    <w:rsid w:val="008D6294"/>
    <w:rsid w:val="008D6A7D"/>
    <w:rsid w:val="008E3D29"/>
    <w:rsid w:val="008E5F45"/>
    <w:rsid w:val="008E668D"/>
    <w:rsid w:val="008E6D6E"/>
    <w:rsid w:val="008E72E7"/>
    <w:rsid w:val="008F378F"/>
    <w:rsid w:val="008F3BAC"/>
    <w:rsid w:val="008F5A42"/>
    <w:rsid w:val="008F67EC"/>
    <w:rsid w:val="00900FA3"/>
    <w:rsid w:val="009015F3"/>
    <w:rsid w:val="00902828"/>
    <w:rsid w:val="009032D5"/>
    <w:rsid w:val="0090656F"/>
    <w:rsid w:val="009123DD"/>
    <w:rsid w:val="00912CB5"/>
    <w:rsid w:val="00912D1C"/>
    <w:rsid w:val="00913182"/>
    <w:rsid w:val="00913BDB"/>
    <w:rsid w:val="009146F0"/>
    <w:rsid w:val="00917BFD"/>
    <w:rsid w:val="009253B7"/>
    <w:rsid w:val="00931E17"/>
    <w:rsid w:val="00936B2B"/>
    <w:rsid w:val="0094124B"/>
    <w:rsid w:val="00943326"/>
    <w:rsid w:val="0094581B"/>
    <w:rsid w:val="00945F92"/>
    <w:rsid w:val="00946AAC"/>
    <w:rsid w:val="00946D60"/>
    <w:rsid w:val="00950ED9"/>
    <w:rsid w:val="009516F6"/>
    <w:rsid w:val="00951F89"/>
    <w:rsid w:val="0095255E"/>
    <w:rsid w:val="00952802"/>
    <w:rsid w:val="0095479F"/>
    <w:rsid w:val="00954F21"/>
    <w:rsid w:val="0095502B"/>
    <w:rsid w:val="00956880"/>
    <w:rsid w:val="00956ED9"/>
    <w:rsid w:val="009578D2"/>
    <w:rsid w:val="009639CC"/>
    <w:rsid w:val="00964666"/>
    <w:rsid w:val="00965560"/>
    <w:rsid w:val="00967908"/>
    <w:rsid w:val="00970214"/>
    <w:rsid w:val="0097338A"/>
    <w:rsid w:val="00973C19"/>
    <w:rsid w:val="00975440"/>
    <w:rsid w:val="00977E5E"/>
    <w:rsid w:val="00980615"/>
    <w:rsid w:val="00981867"/>
    <w:rsid w:val="0098364E"/>
    <w:rsid w:val="009848DB"/>
    <w:rsid w:val="00985CB6"/>
    <w:rsid w:val="00986D5C"/>
    <w:rsid w:val="00986E9C"/>
    <w:rsid w:val="009908E5"/>
    <w:rsid w:val="00990982"/>
    <w:rsid w:val="00990B07"/>
    <w:rsid w:val="00991534"/>
    <w:rsid w:val="00992F7A"/>
    <w:rsid w:val="009A3337"/>
    <w:rsid w:val="009A732E"/>
    <w:rsid w:val="009A73F1"/>
    <w:rsid w:val="009B0F00"/>
    <w:rsid w:val="009B1953"/>
    <w:rsid w:val="009B3139"/>
    <w:rsid w:val="009B50FC"/>
    <w:rsid w:val="009B5EA8"/>
    <w:rsid w:val="009B6537"/>
    <w:rsid w:val="009B6C81"/>
    <w:rsid w:val="009B7061"/>
    <w:rsid w:val="009B7B33"/>
    <w:rsid w:val="009C0CCE"/>
    <w:rsid w:val="009C4664"/>
    <w:rsid w:val="009C47DB"/>
    <w:rsid w:val="009C5AE9"/>
    <w:rsid w:val="009C696B"/>
    <w:rsid w:val="009C7A2E"/>
    <w:rsid w:val="009D1221"/>
    <w:rsid w:val="009D17F2"/>
    <w:rsid w:val="009D2601"/>
    <w:rsid w:val="009D3842"/>
    <w:rsid w:val="009D4222"/>
    <w:rsid w:val="009D5637"/>
    <w:rsid w:val="009E013A"/>
    <w:rsid w:val="009E31E1"/>
    <w:rsid w:val="009E54A7"/>
    <w:rsid w:val="009E6115"/>
    <w:rsid w:val="009E756A"/>
    <w:rsid w:val="009F2AD1"/>
    <w:rsid w:val="009F3976"/>
    <w:rsid w:val="009F4375"/>
    <w:rsid w:val="009F6E66"/>
    <w:rsid w:val="00A0128F"/>
    <w:rsid w:val="00A0182E"/>
    <w:rsid w:val="00A01AB9"/>
    <w:rsid w:val="00A02F22"/>
    <w:rsid w:val="00A03C4F"/>
    <w:rsid w:val="00A0650C"/>
    <w:rsid w:val="00A1011F"/>
    <w:rsid w:val="00A10884"/>
    <w:rsid w:val="00A10B00"/>
    <w:rsid w:val="00A111D0"/>
    <w:rsid w:val="00A200B2"/>
    <w:rsid w:val="00A2067C"/>
    <w:rsid w:val="00A21879"/>
    <w:rsid w:val="00A22794"/>
    <w:rsid w:val="00A24933"/>
    <w:rsid w:val="00A24FCC"/>
    <w:rsid w:val="00A312EF"/>
    <w:rsid w:val="00A33425"/>
    <w:rsid w:val="00A33AF9"/>
    <w:rsid w:val="00A346AE"/>
    <w:rsid w:val="00A420A6"/>
    <w:rsid w:val="00A53742"/>
    <w:rsid w:val="00A57A6A"/>
    <w:rsid w:val="00A57B4C"/>
    <w:rsid w:val="00A61EFE"/>
    <w:rsid w:val="00A644AE"/>
    <w:rsid w:val="00A65A04"/>
    <w:rsid w:val="00A6717E"/>
    <w:rsid w:val="00A67596"/>
    <w:rsid w:val="00A719DF"/>
    <w:rsid w:val="00A71EB1"/>
    <w:rsid w:val="00A72584"/>
    <w:rsid w:val="00A728DD"/>
    <w:rsid w:val="00A73436"/>
    <w:rsid w:val="00A75A74"/>
    <w:rsid w:val="00A81D97"/>
    <w:rsid w:val="00A83306"/>
    <w:rsid w:val="00A85833"/>
    <w:rsid w:val="00A86267"/>
    <w:rsid w:val="00A905CF"/>
    <w:rsid w:val="00A94718"/>
    <w:rsid w:val="00A94B7A"/>
    <w:rsid w:val="00A95288"/>
    <w:rsid w:val="00AA242F"/>
    <w:rsid w:val="00AB0A6E"/>
    <w:rsid w:val="00AB0B67"/>
    <w:rsid w:val="00AB256D"/>
    <w:rsid w:val="00AB3030"/>
    <w:rsid w:val="00AB3FE0"/>
    <w:rsid w:val="00AB5505"/>
    <w:rsid w:val="00AB6C69"/>
    <w:rsid w:val="00AB74AB"/>
    <w:rsid w:val="00AB7A95"/>
    <w:rsid w:val="00AC0824"/>
    <w:rsid w:val="00AC253A"/>
    <w:rsid w:val="00AC26F0"/>
    <w:rsid w:val="00AC336C"/>
    <w:rsid w:val="00AC4ED6"/>
    <w:rsid w:val="00AC5381"/>
    <w:rsid w:val="00AC76BA"/>
    <w:rsid w:val="00AD62A7"/>
    <w:rsid w:val="00AD77F5"/>
    <w:rsid w:val="00AD7AB8"/>
    <w:rsid w:val="00AD7C88"/>
    <w:rsid w:val="00AE0AE6"/>
    <w:rsid w:val="00AE241A"/>
    <w:rsid w:val="00AE3408"/>
    <w:rsid w:val="00AE3F71"/>
    <w:rsid w:val="00AE556A"/>
    <w:rsid w:val="00AE58BA"/>
    <w:rsid w:val="00AE7FD8"/>
    <w:rsid w:val="00AF011E"/>
    <w:rsid w:val="00AF0EE9"/>
    <w:rsid w:val="00AF29D0"/>
    <w:rsid w:val="00AF7B08"/>
    <w:rsid w:val="00AF7FA5"/>
    <w:rsid w:val="00B00281"/>
    <w:rsid w:val="00B0149B"/>
    <w:rsid w:val="00B07B2F"/>
    <w:rsid w:val="00B113E3"/>
    <w:rsid w:val="00B12D20"/>
    <w:rsid w:val="00B132F8"/>
    <w:rsid w:val="00B1514D"/>
    <w:rsid w:val="00B15DEB"/>
    <w:rsid w:val="00B16924"/>
    <w:rsid w:val="00B173CA"/>
    <w:rsid w:val="00B17BA3"/>
    <w:rsid w:val="00B215E9"/>
    <w:rsid w:val="00B352B9"/>
    <w:rsid w:val="00B371ED"/>
    <w:rsid w:val="00B401CD"/>
    <w:rsid w:val="00B42033"/>
    <w:rsid w:val="00B42B48"/>
    <w:rsid w:val="00B46455"/>
    <w:rsid w:val="00B46718"/>
    <w:rsid w:val="00B47D7C"/>
    <w:rsid w:val="00B51057"/>
    <w:rsid w:val="00B519F1"/>
    <w:rsid w:val="00B52AA5"/>
    <w:rsid w:val="00B55346"/>
    <w:rsid w:val="00B57673"/>
    <w:rsid w:val="00B6007B"/>
    <w:rsid w:val="00B6347C"/>
    <w:rsid w:val="00B63918"/>
    <w:rsid w:val="00B70E99"/>
    <w:rsid w:val="00B70FDC"/>
    <w:rsid w:val="00B72109"/>
    <w:rsid w:val="00B730A3"/>
    <w:rsid w:val="00B73A10"/>
    <w:rsid w:val="00B74561"/>
    <w:rsid w:val="00B76FC9"/>
    <w:rsid w:val="00B77757"/>
    <w:rsid w:val="00B84B87"/>
    <w:rsid w:val="00B9054E"/>
    <w:rsid w:val="00B90DD5"/>
    <w:rsid w:val="00B92C50"/>
    <w:rsid w:val="00B961CD"/>
    <w:rsid w:val="00BA06DA"/>
    <w:rsid w:val="00BA23BE"/>
    <w:rsid w:val="00BA2BFA"/>
    <w:rsid w:val="00BA57BD"/>
    <w:rsid w:val="00BA6A10"/>
    <w:rsid w:val="00BB062B"/>
    <w:rsid w:val="00BB2C36"/>
    <w:rsid w:val="00BB5D68"/>
    <w:rsid w:val="00BC5CD0"/>
    <w:rsid w:val="00BD0959"/>
    <w:rsid w:val="00BD57A3"/>
    <w:rsid w:val="00BD6185"/>
    <w:rsid w:val="00BD7AA1"/>
    <w:rsid w:val="00BE1EF1"/>
    <w:rsid w:val="00BE3A48"/>
    <w:rsid w:val="00BE6DFA"/>
    <w:rsid w:val="00BF0B4F"/>
    <w:rsid w:val="00BF363D"/>
    <w:rsid w:val="00BF4A4A"/>
    <w:rsid w:val="00BF61B8"/>
    <w:rsid w:val="00C0106E"/>
    <w:rsid w:val="00C02602"/>
    <w:rsid w:val="00C034CD"/>
    <w:rsid w:val="00C03C26"/>
    <w:rsid w:val="00C07100"/>
    <w:rsid w:val="00C10C20"/>
    <w:rsid w:val="00C12E96"/>
    <w:rsid w:val="00C16E5B"/>
    <w:rsid w:val="00C20FE9"/>
    <w:rsid w:val="00C216A4"/>
    <w:rsid w:val="00C230A5"/>
    <w:rsid w:val="00C27B5F"/>
    <w:rsid w:val="00C27BCF"/>
    <w:rsid w:val="00C31429"/>
    <w:rsid w:val="00C3461A"/>
    <w:rsid w:val="00C35881"/>
    <w:rsid w:val="00C35DCC"/>
    <w:rsid w:val="00C36EAB"/>
    <w:rsid w:val="00C373A8"/>
    <w:rsid w:val="00C42C53"/>
    <w:rsid w:val="00C439E8"/>
    <w:rsid w:val="00C470BB"/>
    <w:rsid w:val="00C478BD"/>
    <w:rsid w:val="00C50013"/>
    <w:rsid w:val="00C508D7"/>
    <w:rsid w:val="00C55554"/>
    <w:rsid w:val="00C6164B"/>
    <w:rsid w:val="00C6235B"/>
    <w:rsid w:val="00C6245B"/>
    <w:rsid w:val="00C62629"/>
    <w:rsid w:val="00C73CFE"/>
    <w:rsid w:val="00C74740"/>
    <w:rsid w:val="00C75496"/>
    <w:rsid w:val="00C76601"/>
    <w:rsid w:val="00C7734C"/>
    <w:rsid w:val="00C85304"/>
    <w:rsid w:val="00C85F8C"/>
    <w:rsid w:val="00C905DF"/>
    <w:rsid w:val="00C90C80"/>
    <w:rsid w:val="00C923BB"/>
    <w:rsid w:val="00C94467"/>
    <w:rsid w:val="00C95E7B"/>
    <w:rsid w:val="00C9634B"/>
    <w:rsid w:val="00C97E00"/>
    <w:rsid w:val="00CB33CC"/>
    <w:rsid w:val="00CB425F"/>
    <w:rsid w:val="00CB7E33"/>
    <w:rsid w:val="00CC2FF1"/>
    <w:rsid w:val="00CC32BB"/>
    <w:rsid w:val="00CC4BB8"/>
    <w:rsid w:val="00CC6914"/>
    <w:rsid w:val="00CC7513"/>
    <w:rsid w:val="00CD018B"/>
    <w:rsid w:val="00CD5566"/>
    <w:rsid w:val="00CE0A4A"/>
    <w:rsid w:val="00CE162E"/>
    <w:rsid w:val="00CE35DD"/>
    <w:rsid w:val="00CE5EC9"/>
    <w:rsid w:val="00CF0863"/>
    <w:rsid w:val="00CF470D"/>
    <w:rsid w:val="00D00F27"/>
    <w:rsid w:val="00D02625"/>
    <w:rsid w:val="00D02B82"/>
    <w:rsid w:val="00D04A17"/>
    <w:rsid w:val="00D070B7"/>
    <w:rsid w:val="00D07AAE"/>
    <w:rsid w:val="00D169AB"/>
    <w:rsid w:val="00D16D08"/>
    <w:rsid w:val="00D17880"/>
    <w:rsid w:val="00D17EAF"/>
    <w:rsid w:val="00D20120"/>
    <w:rsid w:val="00D22239"/>
    <w:rsid w:val="00D22C75"/>
    <w:rsid w:val="00D265FD"/>
    <w:rsid w:val="00D30B03"/>
    <w:rsid w:val="00D31944"/>
    <w:rsid w:val="00D31D5B"/>
    <w:rsid w:val="00D32C8C"/>
    <w:rsid w:val="00D33357"/>
    <w:rsid w:val="00D33EE7"/>
    <w:rsid w:val="00D35D5D"/>
    <w:rsid w:val="00D37F39"/>
    <w:rsid w:val="00D403CF"/>
    <w:rsid w:val="00D44A72"/>
    <w:rsid w:val="00D45411"/>
    <w:rsid w:val="00D50194"/>
    <w:rsid w:val="00D52F2F"/>
    <w:rsid w:val="00D53441"/>
    <w:rsid w:val="00D5364C"/>
    <w:rsid w:val="00D60F2F"/>
    <w:rsid w:val="00D62585"/>
    <w:rsid w:val="00D62684"/>
    <w:rsid w:val="00D62C94"/>
    <w:rsid w:val="00D63DEC"/>
    <w:rsid w:val="00D70B30"/>
    <w:rsid w:val="00D73A5B"/>
    <w:rsid w:val="00D75463"/>
    <w:rsid w:val="00D77705"/>
    <w:rsid w:val="00D82E9E"/>
    <w:rsid w:val="00D8757D"/>
    <w:rsid w:val="00D935FB"/>
    <w:rsid w:val="00D9392F"/>
    <w:rsid w:val="00D94109"/>
    <w:rsid w:val="00D95615"/>
    <w:rsid w:val="00D95CFF"/>
    <w:rsid w:val="00D96701"/>
    <w:rsid w:val="00DA0110"/>
    <w:rsid w:val="00DA17B1"/>
    <w:rsid w:val="00DA303C"/>
    <w:rsid w:val="00DA4C66"/>
    <w:rsid w:val="00DA5F08"/>
    <w:rsid w:val="00DA742D"/>
    <w:rsid w:val="00DB1001"/>
    <w:rsid w:val="00DB26A2"/>
    <w:rsid w:val="00DB6DD2"/>
    <w:rsid w:val="00DC0278"/>
    <w:rsid w:val="00DC0CAB"/>
    <w:rsid w:val="00DC220B"/>
    <w:rsid w:val="00DC4A3F"/>
    <w:rsid w:val="00DC6C6E"/>
    <w:rsid w:val="00DC70EE"/>
    <w:rsid w:val="00DD0A7E"/>
    <w:rsid w:val="00DD0B8E"/>
    <w:rsid w:val="00DD14B8"/>
    <w:rsid w:val="00DD1C2F"/>
    <w:rsid w:val="00DD2A7E"/>
    <w:rsid w:val="00DD5379"/>
    <w:rsid w:val="00DD6CB6"/>
    <w:rsid w:val="00DE0E30"/>
    <w:rsid w:val="00DE24A5"/>
    <w:rsid w:val="00DE3BF2"/>
    <w:rsid w:val="00DE58AE"/>
    <w:rsid w:val="00DE7C48"/>
    <w:rsid w:val="00DF0579"/>
    <w:rsid w:val="00DF2310"/>
    <w:rsid w:val="00DF2D9A"/>
    <w:rsid w:val="00DF666B"/>
    <w:rsid w:val="00DF7AEA"/>
    <w:rsid w:val="00DF7BD9"/>
    <w:rsid w:val="00E04260"/>
    <w:rsid w:val="00E06E54"/>
    <w:rsid w:val="00E10F27"/>
    <w:rsid w:val="00E11401"/>
    <w:rsid w:val="00E12395"/>
    <w:rsid w:val="00E154B4"/>
    <w:rsid w:val="00E20403"/>
    <w:rsid w:val="00E21AD8"/>
    <w:rsid w:val="00E24DC9"/>
    <w:rsid w:val="00E2509A"/>
    <w:rsid w:val="00E258E3"/>
    <w:rsid w:val="00E31CDB"/>
    <w:rsid w:val="00E413C8"/>
    <w:rsid w:val="00E422DF"/>
    <w:rsid w:val="00E52028"/>
    <w:rsid w:val="00E52EC3"/>
    <w:rsid w:val="00E61FFD"/>
    <w:rsid w:val="00E6468D"/>
    <w:rsid w:val="00E65354"/>
    <w:rsid w:val="00E65818"/>
    <w:rsid w:val="00E65826"/>
    <w:rsid w:val="00E66F9A"/>
    <w:rsid w:val="00E70B52"/>
    <w:rsid w:val="00E70F5B"/>
    <w:rsid w:val="00E72A8B"/>
    <w:rsid w:val="00E7350D"/>
    <w:rsid w:val="00E74689"/>
    <w:rsid w:val="00E74FC6"/>
    <w:rsid w:val="00E7567A"/>
    <w:rsid w:val="00E812A7"/>
    <w:rsid w:val="00E83E67"/>
    <w:rsid w:val="00E905D7"/>
    <w:rsid w:val="00E91AEF"/>
    <w:rsid w:val="00E91FE8"/>
    <w:rsid w:val="00E92645"/>
    <w:rsid w:val="00E92B49"/>
    <w:rsid w:val="00E931E5"/>
    <w:rsid w:val="00E94614"/>
    <w:rsid w:val="00E959DC"/>
    <w:rsid w:val="00E96CDD"/>
    <w:rsid w:val="00E974D5"/>
    <w:rsid w:val="00E97DEF"/>
    <w:rsid w:val="00EA125D"/>
    <w:rsid w:val="00EA2D3C"/>
    <w:rsid w:val="00EA350D"/>
    <w:rsid w:val="00EA4A34"/>
    <w:rsid w:val="00EA77E2"/>
    <w:rsid w:val="00EB0BC8"/>
    <w:rsid w:val="00EB1A42"/>
    <w:rsid w:val="00EB4F18"/>
    <w:rsid w:val="00EB6C5C"/>
    <w:rsid w:val="00EC546F"/>
    <w:rsid w:val="00EC58FF"/>
    <w:rsid w:val="00EC606B"/>
    <w:rsid w:val="00ED2444"/>
    <w:rsid w:val="00ED3524"/>
    <w:rsid w:val="00ED4BF4"/>
    <w:rsid w:val="00ED4E37"/>
    <w:rsid w:val="00ED55AA"/>
    <w:rsid w:val="00ED7169"/>
    <w:rsid w:val="00ED7A21"/>
    <w:rsid w:val="00EE0E29"/>
    <w:rsid w:val="00EE113B"/>
    <w:rsid w:val="00EE1723"/>
    <w:rsid w:val="00EE4CAD"/>
    <w:rsid w:val="00EE64CF"/>
    <w:rsid w:val="00EE759E"/>
    <w:rsid w:val="00EF0491"/>
    <w:rsid w:val="00EF134C"/>
    <w:rsid w:val="00EF1FDF"/>
    <w:rsid w:val="00EF532F"/>
    <w:rsid w:val="00F00686"/>
    <w:rsid w:val="00F03CBE"/>
    <w:rsid w:val="00F0509A"/>
    <w:rsid w:val="00F05851"/>
    <w:rsid w:val="00F10115"/>
    <w:rsid w:val="00F11BC4"/>
    <w:rsid w:val="00F15866"/>
    <w:rsid w:val="00F15AAC"/>
    <w:rsid w:val="00F15CAD"/>
    <w:rsid w:val="00F16B67"/>
    <w:rsid w:val="00F17E50"/>
    <w:rsid w:val="00F208E4"/>
    <w:rsid w:val="00F22549"/>
    <w:rsid w:val="00F2331C"/>
    <w:rsid w:val="00F2564C"/>
    <w:rsid w:val="00F25CDA"/>
    <w:rsid w:val="00F276BA"/>
    <w:rsid w:val="00F27863"/>
    <w:rsid w:val="00F304B4"/>
    <w:rsid w:val="00F312D0"/>
    <w:rsid w:val="00F3339D"/>
    <w:rsid w:val="00F339E1"/>
    <w:rsid w:val="00F50B11"/>
    <w:rsid w:val="00F50F57"/>
    <w:rsid w:val="00F51DD2"/>
    <w:rsid w:val="00F52148"/>
    <w:rsid w:val="00F52C96"/>
    <w:rsid w:val="00F536DC"/>
    <w:rsid w:val="00F5429E"/>
    <w:rsid w:val="00F57C95"/>
    <w:rsid w:val="00F61CEA"/>
    <w:rsid w:val="00F65289"/>
    <w:rsid w:val="00F67052"/>
    <w:rsid w:val="00F70F0E"/>
    <w:rsid w:val="00F7123D"/>
    <w:rsid w:val="00F719DF"/>
    <w:rsid w:val="00F726E6"/>
    <w:rsid w:val="00F750F9"/>
    <w:rsid w:val="00F77AA2"/>
    <w:rsid w:val="00F80275"/>
    <w:rsid w:val="00F81713"/>
    <w:rsid w:val="00F81C93"/>
    <w:rsid w:val="00F83660"/>
    <w:rsid w:val="00F9143B"/>
    <w:rsid w:val="00F94149"/>
    <w:rsid w:val="00F958E2"/>
    <w:rsid w:val="00F967FB"/>
    <w:rsid w:val="00F96EFA"/>
    <w:rsid w:val="00FA0979"/>
    <w:rsid w:val="00FA1380"/>
    <w:rsid w:val="00FA2261"/>
    <w:rsid w:val="00FA2C19"/>
    <w:rsid w:val="00FA4499"/>
    <w:rsid w:val="00FA539B"/>
    <w:rsid w:val="00FA560A"/>
    <w:rsid w:val="00FA7AD1"/>
    <w:rsid w:val="00FA7B14"/>
    <w:rsid w:val="00FA7CB7"/>
    <w:rsid w:val="00FB21DF"/>
    <w:rsid w:val="00FB2F4A"/>
    <w:rsid w:val="00FB32B6"/>
    <w:rsid w:val="00FB3362"/>
    <w:rsid w:val="00FB349E"/>
    <w:rsid w:val="00FB388A"/>
    <w:rsid w:val="00FB602F"/>
    <w:rsid w:val="00FB7C18"/>
    <w:rsid w:val="00FC0931"/>
    <w:rsid w:val="00FC12D8"/>
    <w:rsid w:val="00FC2373"/>
    <w:rsid w:val="00FC7642"/>
    <w:rsid w:val="00FD0B3E"/>
    <w:rsid w:val="00FD29C5"/>
    <w:rsid w:val="00FD6DA0"/>
    <w:rsid w:val="00FE157E"/>
    <w:rsid w:val="00FE3C5A"/>
    <w:rsid w:val="00FE4594"/>
    <w:rsid w:val="00FE65B6"/>
    <w:rsid w:val="00FF0AA7"/>
    <w:rsid w:val="00FF6098"/>
    <w:rsid w:val="00FF72FB"/>
    <w:rsid w:val="6136E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7ACD7"/>
  <w15:docId w15:val="{52ADAA9F-4069-4A3E-9228-FFF1D25B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6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281"/>
    <w:pPr>
      <w:ind w:left="720"/>
      <w:contextualSpacing/>
    </w:pPr>
  </w:style>
  <w:style w:type="character" w:styleId="Hyperlink">
    <w:name w:val="Hyperlink"/>
    <w:basedOn w:val="DefaultParagraphFont"/>
    <w:uiPriority w:val="99"/>
    <w:unhideWhenUsed/>
    <w:rsid w:val="00297C61"/>
    <w:rPr>
      <w:color w:val="0563C1" w:themeColor="hyperlink"/>
      <w:u w:val="single"/>
    </w:rPr>
  </w:style>
  <w:style w:type="character" w:customStyle="1" w:styleId="UnresolvedMention1">
    <w:name w:val="Unresolved Mention1"/>
    <w:basedOn w:val="DefaultParagraphFont"/>
    <w:uiPriority w:val="99"/>
    <w:semiHidden/>
    <w:unhideWhenUsed/>
    <w:rsid w:val="00297C61"/>
    <w:rPr>
      <w:color w:val="605E5C"/>
      <w:shd w:val="clear" w:color="auto" w:fill="E1DFDD"/>
    </w:rPr>
  </w:style>
  <w:style w:type="paragraph" w:styleId="Header">
    <w:name w:val="header"/>
    <w:basedOn w:val="Normal"/>
    <w:link w:val="HeaderChar"/>
    <w:uiPriority w:val="99"/>
    <w:unhideWhenUsed/>
    <w:rsid w:val="009F3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976"/>
  </w:style>
  <w:style w:type="paragraph" w:styleId="Footer">
    <w:name w:val="footer"/>
    <w:basedOn w:val="Normal"/>
    <w:link w:val="FooterChar"/>
    <w:uiPriority w:val="99"/>
    <w:unhideWhenUsed/>
    <w:rsid w:val="009F3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976"/>
  </w:style>
  <w:style w:type="character" w:styleId="PlaceholderText">
    <w:name w:val="Placeholder Text"/>
    <w:basedOn w:val="DefaultParagraphFont"/>
    <w:uiPriority w:val="99"/>
    <w:semiHidden/>
    <w:rsid w:val="00FF6098"/>
    <w:rPr>
      <w:color w:val="666666"/>
    </w:rPr>
  </w:style>
  <w:style w:type="character" w:styleId="LineNumber">
    <w:name w:val="line number"/>
    <w:basedOn w:val="DefaultParagraphFont"/>
    <w:uiPriority w:val="99"/>
    <w:semiHidden/>
    <w:unhideWhenUsed/>
    <w:rsid w:val="006F50AC"/>
  </w:style>
  <w:style w:type="paragraph" w:styleId="Revision">
    <w:name w:val="Revision"/>
    <w:hidden/>
    <w:uiPriority w:val="99"/>
    <w:semiHidden/>
    <w:rsid w:val="00AB3030"/>
    <w:pPr>
      <w:spacing w:after="0" w:line="240" w:lineRule="auto"/>
    </w:pPr>
  </w:style>
  <w:style w:type="character" w:styleId="CommentReference">
    <w:name w:val="annotation reference"/>
    <w:basedOn w:val="DefaultParagraphFont"/>
    <w:uiPriority w:val="99"/>
    <w:semiHidden/>
    <w:unhideWhenUsed/>
    <w:rsid w:val="00AB3030"/>
    <w:rPr>
      <w:sz w:val="16"/>
      <w:szCs w:val="16"/>
    </w:rPr>
  </w:style>
  <w:style w:type="paragraph" w:styleId="CommentText">
    <w:name w:val="annotation text"/>
    <w:basedOn w:val="Normal"/>
    <w:link w:val="CommentTextChar"/>
    <w:uiPriority w:val="99"/>
    <w:unhideWhenUsed/>
    <w:rsid w:val="00AB3030"/>
    <w:pPr>
      <w:spacing w:line="240" w:lineRule="auto"/>
    </w:pPr>
    <w:rPr>
      <w:sz w:val="20"/>
      <w:szCs w:val="20"/>
    </w:rPr>
  </w:style>
  <w:style w:type="character" w:customStyle="1" w:styleId="CommentTextChar">
    <w:name w:val="Comment Text Char"/>
    <w:basedOn w:val="DefaultParagraphFont"/>
    <w:link w:val="CommentText"/>
    <w:uiPriority w:val="99"/>
    <w:rsid w:val="00AB3030"/>
    <w:rPr>
      <w:sz w:val="20"/>
      <w:szCs w:val="20"/>
    </w:rPr>
  </w:style>
  <w:style w:type="paragraph" w:styleId="CommentSubject">
    <w:name w:val="annotation subject"/>
    <w:basedOn w:val="CommentText"/>
    <w:next w:val="CommentText"/>
    <w:link w:val="CommentSubjectChar"/>
    <w:uiPriority w:val="99"/>
    <w:semiHidden/>
    <w:unhideWhenUsed/>
    <w:rsid w:val="00AB3030"/>
    <w:rPr>
      <w:b/>
      <w:bCs/>
    </w:rPr>
  </w:style>
  <w:style w:type="character" w:customStyle="1" w:styleId="CommentSubjectChar">
    <w:name w:val="Comment Subject Char"/>
    <w:basedOn w:val="CommentTextChar"/>
    <w:link w:val="CommentSubject"/>
    <w:uiPriority w:val="99"/>
    <w:semiHidden/>
    <w:rsid w:val="00AB3030"/>
    <w:rPr>
      <w:b/>
      <w:bCs/>
      <w:sz w:val="20"/>
      <w:szCs w:val="20"/>
    </w:rPr>
  </w:style>
  <w:style w:type="paragraph" w:styleId="BalloonText">
    <w:name w:val="Balloon Text"/>
    <w:basedOn w:val="Normal"/>
    <w:link w:val="BalloonTextChar"/>
    <w:uiPriority w:val="99"/>
    <w:semiHidden/>
    <w:unhideWhenUsed/>
    <w:rsid w:val="00811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A8"/>
    <w:rPr>
      <w:rFonts w:ascii="Tahoma" w:hAnsi="Tahoma" w:cs="Tahoma"/>
      <w:sz w:val="16"/>
      <w:szCs w:val="16"/>
    </w:rPr>
  </w:style>
  <w:style w:type="character" w:styleId="UnresolvedMention">
    <w:name w:val="Unresolved Mention"/>
    <w:basedOn w:val="DefaultParagraphFont"/>
    <w:uiPriority w:val="99"/>
    <w:semiHidden/>
    <w:unhideWhenUsed/>
    <w:rsid w:val="00114196"/>
    <w:rPr>
      <w:color w:val="605E5C"/>
      <w:shd w:val="clear" w:color="auto" w:fill="E1DFDD"/>
    </w:rPr>
  </w:style>
  <w:style w:type="character" w:customStyle="1" w:styleId="cf01">
    <w:name w:val="cf01"/>
    <w:basedOn w:val="DefaultParagraphFont"/>
    <w:rsid w:val="00377D2D"/>
    <w:rPr>
      <w:rFonts w:ascii="Segoe UI" w:hAnsi="Segoe UI" w:cs="Segoe UI" w:hint="default"/>
      <w:sz w:val="18"/>
      <w:szCs w:val="18"/>
    </w:rPr>
  </w:style>
  <w:style w:type="paragraph" w:styleId="HTMLPreformatted">
    <w:name w:val="HTML Preformatted"/>
    <w:basedOn w:val="Normal"/>
    <w:link w:val="HTMLPreformattedChar"/>
    <w:uiPriority w:val="99"/>
    <w:semiHidden/>
    <w:unhideWhenUsed/>
    <w:rsid w:val="008306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3068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07478">
      <w:bodyDiv w:val="1"/>
      <w:marLeft w:val="0"/>
      <w:marRight w:val="0"/>
      <w:marTop w:val="0"/>
      <w:marBottom w:val="0"/>
      <w:divBdr>
        <w:top w:val="none" w:sz="0" w:space="0" w:color="auto"/>
        <w:left w:val="none" w:sz="0" w:space="0" w:color="auto"/>
        <w:bottom w:val="none" w:sz="0" w:space="0" w:color="auto"/>
        <w:right w:val="none" w:sz="0" w:space="0" w:color="auto"/>
      </w:divBdr>
    </w:div>
    <w:div w:id="171452497">
      <w:bodyDiv w:val="1"/>
      <w:marLeft w:val="0"/>
      <w:marRight w:val="0"/>
      <w:marTop w:val="0"/>
      <w:marBottom w:val="0"/>
      <w:divBdr>
        <w:top w:val="none" w:sz="0" w:space="0" w:color="auto"/>
        <w:left w:val="none" w:sz="0" w:space="0" w:color="auto"/>
        <w:bottom w:val="none" w:sz="0" w:space="0" w:color="auto"/>
        <w:right w:val="none" w:sz="0" w:space="0" w:color="auto"/>
      </w:divBdr>
    </w:div>
    <w:div w:id="173424615">
      <w:bodyDiv w:val="1"/>
      <w:marLeft w:val="0"/>
      <w:marRight w:val="0"/>
      <w:marTop w:val="0"/>
      <w:marBottom w:val="0"/>
      <w:divBdr>
        <w:top w:val="none" w:sz="0" w:space="0" w:color="auto"/>
        <w:left w:val="none" w:sz="0" w:space="0" w:color="auto"/>
        <w:bottom w:val="none" w:sz="0" w:space="0" w:color="auto"/>
        <w:right w:val="none" w:sz="0" w:space="0" w:color="auto"/>
      </w:divBdr>
    </w:div>
    <w:div w:id="288358889">
      <w:bodyDiv w:val="1"/>
      <w:marLeft w:val="0"/>
      <w:marRight w:val="0"/>
      <w:marTop w:val="0"/>
      <w:marBottom w:val="0"/>
      <w:divBdr>
        <w:top w:val="none" w:sz="0" w:space="0" w:color="auto"/>
        <w:left w:val="none" w:sz="0" w:space="0" w:color="auto"/>
        <w:bottom w:val="none" w:sz="0" w:space="0" w:color="auto"/>
        <w:right w:val="none" w:sz="0" w:space="0" w:color="auto"/>
      </w:divBdr>
    </w:div>
    <w:div w:id="289628073">
      <w:bodyDiv w:val="1"/>
      <w:marLeft w:val="0"/>
      <w:marRight w:val="0"/>
      <w:marTop w:val="0"/>
      <w:marBottom w:val="0"/>
      <w:divBdr>
        <w:top w:val="none" w:sz="0" w:space="0" w:color="auto"/>
        <w:left w:val="none" w:sz="0" w:space="0" w:color="auto"/>
        <w:bottom w:val="none" w:sz="0" w:space="0" w:color="auto"/>
        <w:right w:val="none" w:sz="0" w:space="0" w:color="auto"/>
      </w:divBdr>
    </w:div>
    <w:div w:id="400062615">
      <w:bodyDiv w:val="1"/>
      <w:marLeft w:val="0"/>
      <w:marRight w:val="0"/>
      <w:marTop w:val="0"/>
      <w:marBottom w:val="0"/>
      <w:divBdr>
        <w:top w:val="none" w:sz="0" w:space="0" w:color="auto"/>
        <w:left w:val="none" w:sz="0" w:space="0" w:color="auto"/>
        <w:bottom w:val="none" w:sz="0" w:space="0" w:color="auto"/>
        <w:right w:val="none" w:sz="0" w:space="0" w:color="auto"/>
      </w:divBdr>
    </w:div>
    <w:div w:id="445471106">
      <w:bodyDiv w:val="1"/>
      <w:marLeft w:val="0"/>
      <w:marRight w:val="0"/>
      <w:marTop w:val="0"/>
      <w:marBottom w:val="0"/>
      <w:divBdr>
        <w:top w:val="none" w:sz="0" w:space="0" w:color="auto"/>
        <w:left w:val="none" w:sz="0" w:space="0" w:color="auto"/>
        <w:bottom w:val="none" w:sz="0" w:space="0" w:color="auto"/>
        <w:right w:val="none" w:sz="0" w:space="0" w:color="auto"/>
      </w:divBdr>
    </w:div>
    <w:div w:id="449667153">
      <w:bodyDiv w:val="1"/>
      <w:marLeft w:val="0"/>
      <w:marRight w:val="0"/>
      <w:marTop w:val="0"/>
      <w:marBottom w:val="0"/>
      <w:divBdr>
        <w:top w:val="none" w:sz="0" w:space="0" w:color="auto"/>
        <w:left w:val="none" w:sz="0" w:space="0" w:color="auto"/>
        <w:bottom w:val="none" w:sz="0" w:space="0" w:color="auto"/>
        <w:right w:val="none" w:sz="0" w:space="0" w:color="auto"/>
      </w:divBdr>
    </w:div>
    <w:div w:id="464278512">
      <w:bodyDiv w:val="1"/>
      <w:marLeft w:val="0"/>
      <w:marRight w:val="0"/>
      <w:marTop w:val="0"/>
      <w:marBottom w:val="0"/>
      <w:divBdr>
        <w:top w:val="none" w:sz="0" w:space="0" w:color="auto"/>
        <w:left w:val="none" w:sz="0" w:space="0" w:color="auto"/>
        <w:bottom w:val="none" w:sz="0" w:space="0" w:color="auto"/>
        <w:right w:val="none" w:sz="0" w:space="0" w:color="auto"/>
      </w:divBdr>
    </w:div>
    <w:div w:id="472790971">
      <w:bodyDiv w:val="1"/>
      <w:marLeft w:val="0"/>
      <w:marRight w:val="0"/>
      <w:marTop w:val="0"/>
      <w:marBottom w:val="0"/>
      <w:divBdr>
        <w:top w:val="none" w:sz="0" w:space="0" w:color="auto"/>
        <w:left w:val="none" w:sz="0" w:space="0" w:color="auto"/>
        <w:bottom w:val="none" w:sz="0" w:space="0" w:color="auto"/>
        <w:right w:val="none" w:sz="0" w:space="0" w:color="auto"/>
      </w:divBdr>
    </w:div>
    <w:div w:id="551892602">
      <w:bodyDiv w:val="1"/>
      <w:marLeft w:val="0"/>
      <w:marRight w:val="0"/>
      <w:marTop w:val="0"/>
      <w:marBottom w:val="0"/>
      <w:divBdr>
        <w:top w:val="none" w:sz="0" w:space="0" w:color="auto"/>
        <w:left w:val="none" w:sz="0" w:space="0" w:color="auto"/>
        <w:bottom w:val="none" w:sz="0" w:space="0" w:color="auto"/>
        <w:right w:val="none" w:sz="0" w:space="0" w:color="auto"/>
      </w:divBdr>
    </w:div>
    <w:div w:id="633146775">
      <w:bodyDiv w:val="1"/>
      <w:marLeft w:val="0"/>
      <w:marRight w:val="0"/>
      <w:marTop w:val="0"/>
      <w:marBottom w:val="0"/>
      <w:divBdr>
        <w:top w:val="none" w:sz="0" w:space="0" w:color="auto"/>
        <w:left w:val="none" w:sz="0" w:space="0" w:color="auto"/>
        <w:bottom w:val="none" w:sz="0" w:space="0" w:color="auto"/>
        <w:right w:val="none" w:sz="0" w:space="0" w:color="auto"/>
      </w:divBdr>
    </w:div>
    <w:div w:id="664363586">
      <w:bodyDiv w:val="1"/>
      <w:marLeft w:val="0"/>
      <w:marRight w:val="0"/>
      <w:marTop w:val="0"/>
      <w:marBottom w:val="0"/>
      <w:divBdr>
        <w:top w:val="none" w:sz="0" w:space="0" w:color="auto"/>
        <w:left w:val="none" w:sz="0" w:space="0" w:color="auto"/>
        <w:bottom w:val="none" w:sz="0" w:space="0" w:color="auto"/>
        <w:right w:val="none" w:sz="0" w:space="0" w:color="auto"/>
      </w:divBdr>
    </w:div>
    <w:div w:id="680274459">
      <w:bodyDiv w:val="1"/>
      <w:marLeft w:val="0"/>
      <w:marRight w:val="0"/>
      <w:marTop w:val="0"/>
      <w:marBottom w:val="0"/>
      <w:divBdr>
        <w:top w:val="none" w:sz="0" w:space="0" w:color="auto"/>
        <w:left w:val="none" w:sz="0" w:space="0" w:color="auto"/>
        <w:bottom w:val="none" w:sz="0" w:space="0" w:color="auto"/>
        <w:right w:val="none" w:sz="0" w:space="0" w:color="auto"/>
      </w:divBdr>
    </w:div>
    <w:div w:id="750077241">
      <w:bodyDiv w:val="1"/>
      <w:marLeft w:val="0"/>
      <w:marRight w:val="0"/>
      <w:marTop w:val="0"/>
      <w:marBottom w:val="0"/>
      <w:divBdr>
        <w:top w:val="none" w:sz="0" w:space="0" w:color="auto"/>
        <w:left w:val="none" w:sz="0" w:space="0" w:color="auto"/>
        <w:bottom w:val="none" w:sz="0" w:space="0" w:color="auto"/>
        <w:right w:val="none" w:sz="0" w:space="0" w:color="auto"/>
      </w:divBdr>
    </w:div>
    <w:div w:id="752315420">
      <w:bodyDiv w:val="1"/>
      <w:marLeft w:val="0"/>
      <w:marRight w:val="0"/>
      <w:marTop w:val="0"/>
      <w:marBottom w:val="0"/>
      <w:divBdr>
        <w:top w:val="none" w:sz="0" w:space="0" w:color="auto"/>
        <w:left w:val="none" w:sz="0" w:space="0" w:color="auto"/>
        <w:bottom w:val="none" w:sz="0" w:space="0" w:color="auto"/>
        <w:right w:val="none" w:sz="0" w:space="0" w:color="auto"/>
      </w:divBdr>
    </w:div>
    <w:div w:id="871117637">
      <w:bodyDiv w:val="1"/>
      <w:marLeft w:val="0"/>
      <w:marRight w:val="0"/>
      <w:marTop w:val="0"/>
      <w:marBottom w:val="0"/>
      <w:divBdr>
        <w:top w:val="none" w:sz="0" w:space="0" w:color="auto"/>
        <w:left w:val="none" w:sz="0" w:space="0" w:color="auto"/>
        <w:bottom w:val="none" w:sz="0" w:space="0" w:color="auto"/>
        <w:right w:val="none" w:sz="0" w:space="0" w:color="auto"/>
      </w:divBdr>
    </w:div>
    <w:div w:id="964769631">
      <w:bodyDiv w:val="1"/>
      <w:marLeft w:val="0"/>
      <w:marRight w:val="0"/>
      <w:marTop w:val="0"/>
      <w:marBottom w:val="0"/>
      <w:divBdr>
        <w:top w:val="none" w:sz="0" w:space="0" w:color="auto"/>
        <w:left w:val="none" w:sz="0" w:space="0" w:color="auto"/>
        <w:bottom w:val="none" w:sz="0" w:space="0" w:color="auto"/>
        <w:right w:val="none" w:sz="0" w:space="0" w:color="auto"/>
      </w:divBdr>
    </w:div>
    <w:div w:id="1005864814">
      <w:bodyDiv w:val="1"/>
      <w:marLeft w:val="0"/>
      <w:marRight w:val="0"/>
      <w:marTop w:val="0"/>
      <w:marBottom w:val="0"/>
      <w:divBdr>
        <w:top w:val="none" w:sz="0" w:space="0" w:color="auto"/>
        <w:left w:val="none" w:sz="0" w:space="0" w:color="auto"/>
        <w:bottom w:val="none" w:sz="0" w:space="0" w:color="auto"/>
        <w:right w:val="none" w:sz="0" w:space="0" w:color="auto"/>
      </w:divBdr>
    </w:div>
    <w:div w:id="1122185558">
      <w:bodyDiv w:val="1"/>
      <w:marLeft w:val="0"/>
      <w:marRight w:val="0"/>
      <w:marTop w:val="0"/>
      <w:marBottom w:val="0"/>
      <w:divBdr>
        <w:top w:val="none" w:sz="0" w:space="0" w:color="auto"/>
        <w:left w:val="none" w:sz="0" w:space="0" w:color="auto"/>
        <w:bottom w:val="none" w:sz="0" w:space="0" w:color="auto"/>
        <w:right w:val="none" w:sz="0" w:space="0" w:color="auto"/>
      </w:divBdr>
    </w:div>
    <w:div w:id="1133790185">
      <w:bodyDiv w:val="1"/>
      <w:marLeft w:val="0"/>
      <w:marRight w:val="0"/>
      <w:marTop w:val="0"/>
      <w:marBottom w:val="0"/>
      <w:divBdr>
        <w:top w:val="none" w:sz="0" w:space="0" w:color="auto"/>
        <w:left w:val="none" w:sz="0" w:space="0" w:color="auto"/>
        <w:bottom w:val="none" w:sz="0" w:space="0" w:color="auto"/>
        <w:right w:val="none" w:sz="0" w:space="0" w:color="auto"/>
      </w:divBdr>
    </w:div>
    <w:div w:id="1142698847">
      <w:bodyDiv w:val="1"/>
      <w:marLeft w:val="0"/>
      <w:marRight w:val="0"/>
      <w:marTop w:val="0"/>
      <w:marBottom w:val="0"/>
      <w:divBdr>
        <w:top w:val="none" w:sz="0" w:space="0" w:color="auto"/>
        <w:left w:val="none" w:sz="0" w:space="0" w:color="auto"/>
        <w:bottom w:val="none" w:sz="0" w:space="0" w:color="auto"/>
        <w:right w:val="none" w:sz="0" w:space="0" w:color="auto"/>
      </w:divBdr>
    </w:div>
    <w:div w:id="1189836994">
      <w:bodyDiv w:val="1"/>
      <w:marLeft w:val="0"/>
      <w:marRight w:val="0"/>
      <w:marTop w:val="0"/>
      <w:marBottom w:val="0"/>
      <w:divBdr>
        <w:top w:val="none" w:sz="0" w:space="0" w:color="auto"/>
        <w:left w:val="none" w:sz="0" w:space="0" w:color="auto"/>
        <w:bottom w:val="none" w:sz="0" w:space="0" w:color="auto"/>
        <w:right w:val="none" w:sz="0" w:space="0" w:color="auto"/>
      </w:divBdr>
    </w:div>
    <w:div w:id="1216890290">
      <w:bodyDiv w:val="1"/>
      <w:marLeft w:val="0"/>
      <w:marRight w:val="0"/>
      <w:marTop w:val="0"/>
      <w:marBottom w:val="0"/>
      <w:divBdr>
        <w:top w:val="none" w:sz="0" w:space="0" w:color="auto"/>
        <w:left w:val="none" w:sz="0" w:space="0" w:color="auto"/>
        <w:bottom w:val="none" w:sz="0" w:space="0" w:color="auto"/>
        <w:right w:val="none" w:sz="0" w:space="0" w:color="auto"/>
      </w:divBdr>
    </w:div>
    <w:div w:id="1220361779">
      <w:bodyDiv w:val="1"/>
      <w:marLeft w:val="0"/>
      <w:marRight w:val="0"/>
      <w:marTop w:val="0"/>
      <w:marBottom w:val="0"/>
      <w:divBdr>
        <w:top w:val="none" w:sz="0" w:space="0" w:color="auto"/>
        <w:left w:val="none" w:sz="0" w:space="0" w:color="auto"/>
        <w:bottom w:val="none" w:sz="0" w:space="0" w:color="auto"/>
        <w:right w:val="none" w:sz="0" w:space="0" w:color="auto"/>
      </w:divBdr>
    </w:div>
    <w:div w:id="1376808108">
      <w:bodyDiv w:val="1"/>
      <w:marLeft w:val="0"/>
      <w:marRight w:val="0"/>
      <w:marTop w:val="0"/>
      <w:marBottom w:val="0"/>
      <w:divBdr>
        <w:top w:val="none" w:sz="0" w:space="0" w:color="auto"/>
        <w:left w:val="none" w:sz="0" w:space="0" w:color="auto"/>
        <w:bottom w:val="none" w:sz="0" w:space="0" w:color="auto"/>
        <w:right w:val="none" w:sz="0" w:space="0" w:color="auto"/>
      </w:divBdr>
    </w:div>
    <w:div w:id="1427455891">
      <w:bodyDiv w:val="1"/>
      <w:marLeft w:val="0"/>
      <w:marRight w:val="0"/>
      <w:marTop w:val="0"/>
      <w:marBottom w:val="0"/>
      <w:divBdr>
        <w:top w:val="none" w:sz="0" w:space="0" w:color="auto"/>
        <w:left w:val="none" w:sz="0" w:space="0" w:color="auto"/>
        <w:bottom w:val="none" w:sz="0" w:space="0" w:color="auto"/>
        <w:right w:val="none" w:sz="0" w:space="0" w:color="auto"/>
      </w:divBdr>
    </w:div>
    <w:div w:id="1448357125">
      <w:bodyDiv w:val="1"/>
      <w:marLeft w:val="0"/>
      <w:marRight w:val="0"/>
      <w:marTop w:val="0"/>
      <w:marBottom w:val="0"/>
      <w:divBdr>
        <w:top w:val="none" w:sz="0" w:space="0" w:color="auto"/>
        <w:left w:val="none" w:sz="0" w:space="0" w:color="auto"/>
        <w:bottom w:val="none" w:sz="0" w:space="0" w:color="auto"/>
        <w:right w:val="none" w:sz="0" w:space="0" w:color="auto"/>
      </w:divBdr>
    </w:div>
    <w:div w:id="1502085144">
      <w:bodyDiv w:val="1"/>
      <w:marLeft w:val="0"/>
      <w:marRight w:val="0"/>
      <w:marTop w:val="0"/>
      <w:marBottom w:val="0"/>
      <w:divBdr>
        <w:top w:val="none" w:sz="0" w:space="0" w:color="auto"/>
        <w:left w:val="none" w:sz="0" w:space="0" w:color="auto"/>
        <w:bottom w:val="none" w:sz="0" w:space="0" w:color="auto"/>
        <w:right w:val="none" w:sz="0" w:space="0" w:color="auto"/>
      </w:divBdr>
    </w:div>
    <w:div w:id="1539972056">
      <w:bodyDiv w:val="1"/>
      <w:marLeft w:val="0"/>
      <w:marRight w:val="0"/>
      <w:marTop w:val="0"/>
      <w:marBottom w:val="0"/>
      <w:divBdr>
        <w:top w:val="none" w:sz="0" w:space="0" w:color="auto"/>
        <w:left w:val="none" w:sz="0" w:space="0" w:color="auto"/>
        <w:bottom w:val="none" w:sz="0" w:space="0" w:color="auto"/>
        <w:right w:val="none" w:sz="0" w:space="0" w:color="auto"/>
      </w:divBdr>
    </w:div>
    <w:div w:id="1588685714">
      <w:bodyDiv w:val="1"/>
      <w:marLeft w:val="0"/>
      <w:marRight w:val="0"/>
      <w:marTop w:val="0"/>
      <w:marBottom w:val="0"/>
      <w:divBdr>
        <w:top w:val="none" w:sz="0" w:space="0" w:color="auto"/>
        <w:left w:val="none" w:sz="0" w:space="0" w:color="auto"/>
        <w:bottom w:val="none" w:sz="0" w:space="0" w:color="auto"/>
        <w:right w:val="none" w:sz="0" w:space="0" w:color="auto"/>
      </w:divBdr>
    </w:div>
    <w:div w:id="1720130487">
      <w:bodyDiv w:val="1"/>
      <w:marLeft w:val="0"/>
      <w:marRight w:val="0"/>
      <w:marTop w:val="0"/>
      <w:marBottom w:val="0"/>
      <w:divBdr>
        <w:top w:val="none" w:sz="0" w:space="0" w:color="auto"/>
        <w:left w:val="none" w:sz="0" w:space="0" w:color="auto"/>
        <w:bottom w:val="none" w:sz="0" w:space="0" w:color="auto"/>
        <w:right w:val="none" w:sz="0" w:space="0" w:color="auto"/>
      </w:divBdr>
    </w:div>
    <w:div w:id="1727561308">
      <w:bodyDiv w:val="1"/>
      <w:marLeft w:val="0"/>
      <w:marRight w:val="0"/>
      <w:marTop w:val="0"/>
      <w:marBottom w:val="0"/>
      <w:divBdr>
        <w:top w:val="none" w:sz="0" w:space="0" w:color="auto"/>
        <w:left w:val="none" w:sz="0" w:space="0" w:color="auto"/>
        <w:bottom w:val="none" w:sz="0" w:space="0" w:color="auto"/>
        <w:right w:val="none" w:sz="0" w:space="0" w:color="auto"/>
      </w:divBdr>
    </w:div>
    <w:div w:id="1730764300">
      <w:bodyDiv w:val="1"/>
      <w:marLeft w:val="0"/>
      <w:marRight w:val="0"/>
      <w:marTop w:val="0"/>
      <w:marBottom w:val="0"/>
      <w:divBdr>
        <w:top w:val="none" w:sz="0" w:space="0" w:color="auto"/>
        <w:left w:val="none" w:sz="0" w:space="0" w:color="auto"/>
        <w:bottom w:val="none" w:sz="0" w:space="0" w:color="auto"/>
        <w:right w:val="none" w:sz="0" w:space="0" w:color="auto"/>
      </w:divBdr>
    </w:div>
    <w:div w:id="1810056070">
      <w:bodyDiv w:val="1"/>
      <w:marLeft w:val="0"/>
      <w:marRight w:val="0"/>
      <w:marTop w:val="0"/>
      <w:marBottom w:val="0"/>
      <w:divBdr>
        <w:top w:val="none" w:sz="0" w:space="0" w:color="auto"/>
        <w:left w:val="none" w:sz="0" w:space="0" w:color="auto"/>
        <w:bottom w:val="none" w:sz="0" w:space="0" w:color="auto"/>
        <w:right w:val="none" w:sz="0" w:space="0" w:color="auto"/>
      </w:divBdr>
    </w:div>
    <w:div w:id="1838617044">
      <w:bodyDiv w:val="1"/>
      <w:marLeft w:val="0"/>
      <w:marRight w:val="0"/>
      <w:marTop w:val="0"/>
      <w:marBottom w:val="0"/>
      <w:divBdr>
        <w:top w:val="none" w:sz="0" w:space="0" w:color="auto"/>
        <w:left w:val="none" w:sz="0" w:space="0" w:color="auto"/>
        <w:bottom w:val="none" w:sz="0" w:space="0" w:color="auto"/>
        <w:right w:val="none" w:sz="0" w:space="0" w:color="auto"/>
      </w:divBdr>
    </w:div>
    <w:div w:id="1857228695">
      <w:bodyDiv w:val="1"/>
      <w:marLeft w:val="0"/>
      <w:marRight w:val="0"/>
      <w:marTop w:val="0"/>
      <w:marBottom w:val="0"/>
      <w:divBdr>
        <w:top w:val="none" w:sz="0" w:space="0" w:color="auto"/>
        <w:left w:val="none" w:sz="0" w:space="0" w:color="auto"/>
        <w:bottom w:val="none" w:sz="0" w:space="0" w:color="auto"/>
        <w:right w:val="none" w:sz="0" w:space="0" w:color="auto"/>
      </w:divBdr>
    </w:div>
    <w:div w:id="1883861760">
      <w:bodyDiv w:val="1"/>
      <w:marLeft w:val="0"/>
      <w:marRight w:val="0"/>
      <w:marTop w:val="0"/>
      <w:marBottom w:val="0"/>
      <w:divBdr>
        <w:top w:val="none" w:sz="0" w:space="0" w:color="auto"/>
        <w:left w:val="none" w:sz="0" w:space="0" w:color="auto"/>
        <w:bottom w:val="none" w:sz="0" w:space="0" w:color="auto"/>
        <w:right w:val="none" w:sz="0" w:space="0" w:color="auto"/>
      </w:divBdr>
    </w:div>
    <w:div w:id="1891769058">
      <w:bodyDiv w:val="1"/>
      <w:marLeft w:val="0"/>
      <w:marRight w:val="0"/>
      <w:marTop w:val="0"/>
      <w:marBottom w:val="0"/>
      <w:divBdr>
        <w:top w:val="none" w:sz="0" w:space="0" w:color="auto"/>
        <w:left w:val="none" w:sz="0" w:space="0" w:color="auto"/>
        <w:bottom w:val="none" w:sz="0" w:space="0" w:color="auto"/>
        <w:right w:val="none" w:sz="0" w:space="0" w:color="auto"/>
      </w:divBdr>
    </w:div>
    <w:div w:id="1892843452">
      <w:bodyDiv w:val="1"/>
      <w:marLeft w:val="0"/>
      <w:marRight w:val="0"/>
      <w:marTop w:val="0"/>
      <w:marBottom w:val="0"/>
      <w:divBdr>
        <w:top w:val="none" w:sz="0" w:space="0" w:color="auto"/>
        <w:left w:val="none" w:sz="0" w:space="0" w:color="auto"/>
        <w:bottom w:val="none" w:sz="0" w:space="0" w:color="auto"/>
        <w:right w:val="none" w:sz="0" w:space="0" w:color="auto"/>
      </w:divBdr>
    </w:div>
    <w:div w:id="1899854182">
      <w:bodyDiv w:val="1"/>
      <w:marLeft w:val="0"/>
      <w:marRight w:val="0"/>
      <w:marTop w:val="0"/>
      <w:marBottom w:val="0"/>
      <w:divBdr>
        <w:top w:val="none" w:sz="0" w:space="0" w:color="auto"/>
        <w:left w:val="none" w:sz="0" w:space="0" w:color="auto"/>
        <w:bottom w:val="none" w:sz="0" w:space="0" w:color="auto"/>
        <w:right w:val="none" w:sz="0" w:space="0" w:color="auto"/>
      </w:divBdr>
    </w:div>
    <w:div w:id="1967541722">
      <w:bodyDiv w:val="1"/>
      <w:marLeft w:val="0"/>
      <w:marRight w:val="0"/>
      <w:marTop w:val="0"/>
      <w:marBottom w:val="0"/>
      <w:divBdr>
        <w:top w:val="none" w:sz="0" w:space="0" w:color="auto"/>
        <w:left w:val="none" w:sz="0" w:space="0" w:color="auto"/>
        <w:bottom w:val="none" w:sz="0" w:space="0" w:color="auto"/>
        <w:right w:val="none" w:sz="0" w:space="0" w:color="auto"/>
      </w:divBdr>
    </w:div>
    <w:div w:id="2072147068">
      <w:bodyDiv w:val="1"/>
      <w:marLeft w:val="0"/>
      <w:marRight w:val="0"/>
      <w:marTop w:val="0"/>
      <w:marBottom w:val="0"/>
      <w:divBdr>
        <w:top w:val="none" w:sz="0" w:space="0" w:color="auto"/>
        <w:left w:val="none" w:sz="0" w:space="0" w:color="auto"/>
        <w:bottom w:val="none" w:sz="0" w:space="0" w:color="auto"/>
        <w:right w:val="none" w:sz="0" w:space="0" w:color="auto"/>
      </w:divBdr>
    </w:div>
    <w:div w:id="21021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jmlr.org/papers/v18/16-365.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ithub.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EDD6BB-06BA-904E-8223-A6FDC23DE6E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AF1F7-DDF2-449E-AF4C-61CD89E9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5304</TotalTime>
  <Pages>11</Pages>
  <Words>4957</Words>
  <Characters>28257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Taborda Ribas, Guilherme</dc:creator>
  <cp:lastModifiedBy>Taborda Ribas, Guilherme</cp:lastModifiedBy>
  <cp:revision>83</cp:revision>
  <cp:lastPrinted>2024-02-16T16:25:00Z</cp:lastPrinted>
  <dcterms:created xsi:type="dcterms:W3CDTF">2024-05-16T20:01:00Z</dcterms:created>
  <dcterms:modified xsi:type="dcterms:W3CDTF">2024-07-29T20:38:00Z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documentId_3429</vt:lpwstr>
  </property>
  <property fmtid="{D5CDD505-2E9C-101B-9397-08002B2CF9AE}" pid="3" name="grammarly_documentContext">
    <vt:lpwstr>{"goals":[],"domain":"general","emotions":[],"dialect":"american"}</vt:lpwstr>
  </property>
  <property fmtid="{D5CDD505-2E9C-101B-9397-08002B2CF9AE}" pid="4" name="GrammarlyDocumentId">
    <vt:lpwstr>960745052b242b12dd37b1a13b1f0cefbc5c1f136f2704c460a13ed0c52381f7</vt:lpwstr>
  </property>
</Properties>
</file>